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C856C" w14:textId="77777777" w:rsidR="008562BA" w:rsidRPr="00166FA3" w:rsidRDefault="00612B8B" w:rsidP="001C327A">
      <w:pPr>
        <w:spacing w:after="0"/>
        <w:jc w:val="center"/>
        <w:rPr>
          <w:rFonts w:ascii="Georgia" w:hAnsi="Georgia" w:cs="Arial"/>
          <w:b/>
          <w:sz w:val="28"/>
          <w:szCs w:val="28"/>
        </w:rPr>
      </w:pPr>
      <w:bookmarkStart w:id="0" w:name="_GoBack"/>
      <w:bookmarkEnd w:id="0"/>
      <w:r>
        <w:rPr>
          <w:rFonts w:ascii="Georgia" w:hAnsi="Georgia" w:cs="Arial"/>
          <w:b/>
          <w:sz w:val="28"/>
          <w:szCs w:val="28"/>
        </w:rPr>
        <w:t>Christian Petersen</w:t>
      </w:r>
    </w:p>
    <w:p w14:paraId="69E75726" w14:textId="77777777" w:rsidR="001C327A" w:rsidRPr="00166FA3" w:rsidRDefault="00612B8B" w:rsidP="00166FA3">
      <w:pPr>
        <w:spacing w:after="0"/>
        <w:jc w:val="center"/>
        <w:rPr>
          <w:rFonts w:ascii="Georgia" w:eastAsia="Times New Roman" w:hAnsi="Georgia" w:cs="Arial"/>
        </w:rPr>
      </w:pPr>
      <w:r>
        <w:rPr>
          <w:rFonts w:ascii="Georgia" w:hAnsi="Georgia" w:cs="Arial"/>
        </w:rPr>
        <w:t>2800 N. Frederick Ave Apt. 1</w:t>
      </w:r>
    </w:p>
    <w:p w14:paraId="6B07419E" w14:textId="77777777" w:rsidR="008562BA" w:rsidRDefault="001C327A" w:rsidP="00166FA3">
      <w:pPr>
        <w:spacing w:after="0"/>
        <w:jc w:val="center"/>
        <w:rPr>
          <w:rFonts w:ascii="Georgia" w:hAnsi="Georgia" w:cs="Arial"/>
        </w:rPr>
      </w:pPr>
      <w:r w:rsidRPr="00166FA3">
        <w:rPr>
          <w:rFonts w:ascii="Georgia" w:hAnsi="Georgia" w:cs="Arial"/>
          <w:b/>
        </w:rPr>
        <w:t>E:</w:t>
      </w:r>
      <w:r w:rsidR="00612B8B">
        <w:rPr>
          <w:rFonts w:ascii="Georgia" w:hAnsi="Georgia" w:cs="Arial"/>
          <w:b/>
        </w:rPr>
        <w:t xml:space="preserve"> cpetersend@gmil.com</w:t>
      </w:r>
      <w:r w:rsidRPr="00166FA3">
        <w:rPr>
          <w:rFonts w:ascii="Georgia" w:hAnsi="Georgia" w:cs="Arial"/>
        </w:rPr>
        <w:tab/>
      </w:r>
      <w:r w:rsidR="004B7FE2" w:rsidRPr="00166FA3">
        <w:rPr>
          <w:rFonts w:ascii="Georgia" w:hAnsi="Georgia" w:cs="Arial"/>
          <w:b/>
        </w:rPr>
        <w:t>P:</w:t>
      </w:r>
      <w:r w:rsidRPr="00166FA3">
        <w:rPr>
          <w:rFonts w:ascii="Georgia" w:hAnsi="Georgia" w:cs="Arial"/>
          <w:b/>
        </w:rPr>
        <w:t xml:space="preserve"> </w:t>
      </w:r>
      <w:r w:rsidR="00612B8B">
        <w:rPr>
          <w:rFonts w:ascii="Georgia" w:hAnsi="Georgia" w:cs="Arial"/>
          <w:b/>
        </w:rPr>
        <w:t>321-223-8642</w:t>
      </w:r>
    </w:p>
    <w:p w14:paraId="106D2B0F" w14:textId="77777777" w:rsidR="001C327A" w:rsidRPr="00166FA3" w:rsidRDefault="00CF0795" w:rsidP="001C327A">
      <w:pPr>
        <w:spacing w:after="0"/>
        <w:jc w:val="center"/>
        <w:rPr>
          <w:rFonts w:ascii="Georgia" w:hAnsi="Georgia" w:cs="Arial"/>
          <w:b/>
        </w:rPr>
      </w:pPr>
      <w:hyperlink r:id="rId8" w:history="1">
        <w:r w:rsidR="001C327A" w:rsidRPr="00166FA3">
          <w:rPr>
            <w:rStyle w:val="Hyperlink"/>
            <w:rFonts w:ascii="Georgia" w:hAnsi="Georgia" w:cs="Arial"/>
            <w:b/>
          </w:rPr>
          <w:t>https://github.com/</w:t>
        </w:r>
      </w:hyperlink>
      <w:r w:rsidR="00612B8B">
        <w:rPr>
          <w:rStyle w:val="Hyperlink"/>
          <w:rFonts w:ascii="Georgia" w:hAnsi="Georgia" w:cs="Arial"/>
          <w:b/>
        </w:rPr>
        <w:t>cpetersend89</w:t>
      </w:r>
    </w:p>
    <w:p w14:paraId="47199E37" w14:textId="77777777" w:rsidR="001C327A" w:rsidRPr="00166FA3" w:rsidRDefault="001C327A" w:rsidP="00166FA3">
      <w:pPr>
        <w:spacing w:after="0"/>
        <w:jc w:val="center"/>
        <w:rPr>
          <w:rFonts w:ascii="Georgia" w:hAnsi="Georgia" w:cs="Arial"/>
        </w:rPr>
      </w:pPr>
    </w:p>
    <w:p w14:paraId="6DC9BCA7" w14:textId="0C7BC2C6" w:rsidR="00154CD7" w:rsidRPr="00166FA3" w:rsidRDefault="00154CD7" w:rsidP="00154CD7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  <w:szCs w:val="24"/>
        </w:rPr>
      </w:pPr>
      <w:r>
        <w:rPr>
          <w:rFonts w:ascii="Georgia" w:hAnsi="Georgia" w:cs="Arial"/>
        </w:rPr>
        <w:softHyphen/>
      </w:r>
      <w:r>
        <w:rPr>
          <w:rFonts w:ascii="Georgia" w:hAnsi="Georgia" w:cs="Arial"/>
        </w:rPr>
        <w:softHyphen/>
      </w:r>
      <w:r>
        <w:rPr>
          <w:rFonts w:ascii="Georgia" w:hAnsi="Georgia" w:cs="Arial"/>
        </w:rPr>
        <w:softHyphen/>
      </w:r>
      <w:r>
        <w:rPr>
          <w:rFonts w:ascii="Georgia" w:hAnsi="Georgia" w:cs="Arial"/>
        </w:rPr>
        <w:softHyphen/>
      </w:r>
      <w:r>
        <w:rPr>
          <w:rFonts w:ascii="Georgia" w:hAnsi="Georgia" w:cs="Arial"/>
        </w:rPr>
        <w:softHyphen/>
      </w:r>
      <w:r>
        <w:rPr>
          <w:rFonts w:ascii="Georgia" w:hAnsi="Georgia" w:cs="Arial"/>
        </w:rPr>
        <w:softHyphen/>
      </w:r>
      <w:r>
        <w:rPr>
          <w:rFonts w:ascii="Georgia" w:hAnsi="Georgia" w:cs="Arial"/>
        </w:rPr>
        <w:softHyphen/>
      </w:r>
      <w:r>
        <w:rPr>
          <w:rFonts w:ascii="Georgia" w:hAnsi="Georgia" w:cs="Arial"/>
        </w:rPr>
        <w:softHyphen/>
      </w:r>
      <w:r>
        <w:rPr>
          <w:rFonts w:ascii="Georgia" w:hAnsi="Georgia" w:cs="Arial"/>
        </w:rPr>
        <w:softHyphen/>
      </w:r>
      <w:r w:rsidRPr="00154CD7">
        <w:rPr>
          <w:rFonts w:ascii="Georgia" w:eastAsia="Times New Roman" w:hAnsi="Georgia" w:cs="Arial"/>
          <w:b/>
          <w:szCs w:val="24"/>
        </w:rPr>
        <w:t xml:space="preserve"> </w:t>
      </w:r>
      <w:r>
        <w:rPr>
          <w:rFonts w:ascii="Georgia" w:eastAsia="Times New Roman" w:hAnsi="Georgia" w:cs="Arial"/>
          <w:b/>
          <w:szCs w:val="24"/>
        </w:rPr>
        <w:t>SUMMARY</w:t>
      </w:r>
    </w:p>
    <w:p w14:paraId="03DBECE5" w14:textId="6DE69B90" w:rsidR="00154CD7" w:rsidRDefault="005B50DD" w:rsidP="00C85555">
      <w:pPr>
        <w:tabs>
          <w:tab w:val="left" w:pos="7584"/>
        </w:tabs>
        <w:spacing w:after="0"/>
        <w:rPr>
          <w:rFonts w:ascii="Georgia" w:hAnsi="Georgia" w:cs="Arial"/>
        </w:rPr>
      </w:pPr>
      <w:r w:rsidRPr="005B50DD">
        <w:rPr>
          <w:rFonts w:ascii="Georgia" w:hAnsi="Georgia" w:cs="Arial"/>
        </w:rPr>
        <w:t>Innovative and process-driven software development professional with a background in business provides a unique hybrid of skills.  Hands-on development experience in .Net Development. Proficient in C#, and some experience developing in Python, JavaScript, and jQuery with individual and collaborative project experience ready to hit the ground running.  Business leadership experience includes managing time-sensitive materials, streamlining processes, and increasing revenue.</w:t>
      </w:r>
    </w:p>
    <w:p w14:paraId="34CAF612" w14:textId="271BBA60" w:rsidR="008562BA" w:rsidRPr="00166FA3" w:rsidRDefault="00EC2EE3" w:rsidP="00C85555">
      <w:pPr>
        <w:tabs>
          <w:tab w:val="left" w:pos="7584"/>
        </w:tabs>
        <w:spacing w:after="0"/>
        <w:rPr>
          <w:rFonts w:ascii="Georgia" w:hAnsi="Georgia" w:cs="Arial"/>
        </w:rPr>
      </w:pPr>
      <w:r w:rsidRPr="00166FA3">
        <w:rPr>
          <w:rFonts w:ascii="Georgia" w:hAnsi="Georgia" w:cs="Arial"/>
        </w:rPr>
        <w:tab/>
      </w:r>
    </w:p>
    <w:p w14:paraId="694EF1B8" w14:textId="77777777" w:rsidR="00F27E58" w:rsidRPr="00166FA3" w:rsidRDefault="00F27E58" w:rsidP="00F27E58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  <w:szCs w:val="24"/>
        </w:rPr>
      </w:pPr>
      <w:r w:rsidRPr="00166FA3">
        <w:rPr>
          <w:rFonts w:ascii="Georgia" w:eastAsia="Times New Roman" w:hAnsi="Georgia" w:cs="Arial"/>
          <w:b/>
          <w:szCs w:val="24"/>
        </w:rPr>
        <w:t>EDUCATION</w:t>
      </w:r>
      <w:r w:rsidRPr="00166FA3">
        <w:rPr>
          <w:rFonts w:ascii="Georgia" w:eastAsia="Times New Roman" w:hAnsi="Georgia" w:cs="Arial"/>
          <w:sz w:val="11"/>
          <w:szCs w:val="24"/>
        </w:rPr>
        <w:t xml:space="preserve">  </w:t>
      </w:r>
    </w:p>
    <w:p w14:paraId="149C103D" w14:textId="77777777" w:rsidR="00202946" w:rsidRPr="00166FA3" w:rsidRDefault="00202946" w:rsidP="00F27E5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  <w:b/>
        </w:rPr>
      </w:pPr>
    </w:p>
    <w:p w14:paraId="4227B952" w14:textId="77777777" w:rsidR="00133389" w:rsidRDefault="008F1752" w:rsidP="00F27E5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</w:rPr>
      </w:pPr>
      <w:r w:rsidRPr="00166FA3">
        <w:rPr>
          <w:rFonts w:ascii="Georgia" w:eastAsia="Times New Roman" w:hAnsi="Georgia" w:cs="Arial"/>
          <w:b/>
        </w:rPr>
        <w:t xml:space="preserve">devCodeCamp, </w:t>
      </w:r>
      <w:r w:rsidR="00133389">
        <w:rPr>
          <w:rFonts w:ascii="Georgia" w:eastAsia="Times New Roman" w:hAnsi="Georgia" w:cs="Arial"/>
        </w:rPr>
        <w:t>Milwaukee, WI</w:t>
      </w:r>
    </w:p>
    <w:p w14:paraId="08FD4B5F" w14:textId="77777777" w:rsidR="008F1752" w:rsidRPr="00133389" w:rsidRDefault="00133389" w:rsidP="00F27E5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  <w:b/>
        </w:rPr>
      </w:pPr>
      <w:r w:rsidRPr="00133389">
        <w:rPr>
          <w:rFonts w:ascii="Georgia" w:eastAsia="Times New Roman" w:hAnsi="Georgia" w:cs="Arial"/>
          <w:b/>
        </w:rPr>
        <w:t>Graduate</w:t>
      </w:r>
      <w:r>
        <w:rPr>
          <w:rFonts w:ascii="Georgia" w:eastAsia="Times New Roman" w:hAnsi="Georgia" w:cs="Arial"/>
        </w:rPr>
        <w:t xml:space="preserve">, </w:t>
      </w:r>
      <w:r w:rsidR="00612B8B" w:rsidRPr="00133389">
        <w:rPr>
          <w:rFonts w:ascii="Georgia" w:eastAsia="Times New Roman" w:hAnsi="Georgia" w:cs="Arial"/>
        </w:rPr>
        <w:t>December</w:t>
      </w:r>
      <w:r w:rsidR="008F1752" w:rsidRPr="00133389">
        <w:rPr>
          <w:rFonts w:ascii="Georgia" w:eastAsia="Times New Roman" w:hAnsi="Georgia" w:cs="Arial"/>
        </w:rPr>
        <w:t xml:space="preserve"> 201</w:t>
      </w:r>
      <w:r w:rsidR="002531EB" w:rsidRPr="00133389">
        <w:rPr>
          <w:rFonts w:ascii="Georgia" w:eastAsia="Times New Roman" w:hAnsi="Georgia" w:cs="Arial"/>
        </w:rPr>
        <w:t xml:space="preserve">5 </w:t>
      </w:r>
      <w:r w:rsidR="008F1752" w:rsidRPr="00133389">
        <w:rPr>
          <w:rFonts w:ascii="Georgia" w:eastAsia="Times New Roman" w:hAnsi="Georgia" w:cs="Arial"/>
        </w:rPr>
        <w:t>-</w:t>
      </w:r>
      <w:r w:rsidR="002531EB" w:rsidRPr="00133389">
        <w:rPr>
          <w:rFonts w:ascii="Georgia" w:eastAsia="Times New Roman" w:hAnsi="Georgia" w:cs="Arial"/>
        </w:rPr>
        <w:t xml:space="preserve"> </w:t>
      </w:r>
      <w:r w:rsidR="00612B8B" w:rsidRPr="00133389">
        <w:rPr>
          <w:rFonts w:ascii="Georgia" w:eastAsia="Times New Roman" w:hAnsi="Georgia" w:cs="Arial"/>
        </w:rPr>
        <w:t>April</w:t>
      </w:r>
      <w:r w:rsidR="002531EB" w:rsidRPr="00133389">
        <w:rPr>
          <w:rFonts w:ascii="Georgia" w:eastAsia="Times New Roman" w:hAnsi="Georgia" w:cs="Arial"/>
        </w:rPr>
        <w:t xml:space="preserve"> </w:t>
      </w:r>
      <w:r w:rsidR="008F1752" w:rsidRPr="00133389">
        <w:rPr>
          <w:rFonts w:ascii="Georgia" w:eastAsia="Times New Roman" w:hAnsi="Georgia" w:cs="Arial"/>
        </w:rPr>
        <w:t>2015</w:t>
      </w:r>
    </w:p>
    <w:p w14:paraId="7841210C" w14:textId="77777777" w:rsidR="006E5E5A" w:rsidRDefault="008F1752" w:rsidP="00F27E5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</w:rPr>
      </w:pPr>
      <w:r w:rsidRPr="00166FA3">
        <w:rPr>
          <w:rFonts w:ascii="Georgia" w:eastAsia="Times New Roman" w:hAnsi="Georgia" w:cs="Arial"/>
        </w:rPr>
        <w:t xml:space="preserve">devCodeCamp is an immersive </w:t>
      </w:r>
      <w:r w:rsidR="006E5E5A" w:rsidRPr="00166FA3">
        <w:rPr>
          <w:rFonts w:ascii="Georgia" w:eastAsia="Times New Roman" w:hAnsi="Georgia" w:cs="Arial"/>
        </w:rPr>
        <w:t>600-hour</w:t>
      </w:r>
      <w:r w:rsidRPr="00166FA3">
        <w:rPr>
          <w:rFonts w:ascii="Georgia" w:eastAsia="Times New Roman" w:hAnsi="Georgia" w:cs="Arial"/>
        </w:rPr>
        <w:t xml:space="preserve"> software </w:t>
      </w:r>
      <w:r w:rsidR="00C04DEF" w:rsidRPr="00166FA3">
        <w:rPr>
          <w:rFonts w:ascii="Georgia" w:eastAsia="Times New Roman" w:hAnsi="Georgia" w:cs="Arial"/>
        </w:rPr>
        <w:t>development boot camp in C# .NET d</w:t>
      </w:r>
      <w:r w:rsidRPr="00166FA3">
        <w:rPr>
          <w:rFonts w:ascii="Georgia" w:eastAsia="Times New Roman" w:hAnsi="Georgia" w:cs="Arial"/>
        </w:rPr>
        <w:t>evel</w:t>
      </w:r>
      <w:r w:rsidR="00D545D3" w:rsidRPr="00166FA3">
        <w:rPr>
          <w:rFonts w:ascii="Georgia" w:eastAsia="Times New Roman" w:hAnsi="Georgia" w:cs="Arial"/>
        </w:rPr>
        <w:t>opment with an introduction to P</w:t>
      </w:r>
      <w:r w:rsidRPr="00166FA3">
        <w:rPr>
          <w:rFonts w:ascii="Georgia" w:eastAsia="Times New Roman" w:hAnsi="Georgia" w:cs="Arial"/>
        </w:rPr>
        <w:t>ython, ASP.NET</w:t>
      </w:r>
      <w:r w:rsidR="00BF720E">
        <w:rPr>
          <w:rFonts w:ascii="Georgia" w:eastAsia="Times New Roman" w:hAnsi="Georgia" w:cs="Arial"/>
        </w:rPr>
        <w:t>,</w:t>
      </w:r>
      <w:r w:rsidRPr="00166FA3">
        <w:rPr>
          <w:rFonts w:ascii="Georgia" w:eastAsia="Times New Roman" w:hAnsi="Georgia" w:cs="Arial"/>
        </w:rPr>
        <w:t xml:space="preserve"> and JavaScript.  It involves paired programming, intense lectures, mentorship, and </w:t>
      </w:r>
      <w:r w:rsidR="00BF720E">
        <w:rPr>
          <w:rFonts w:ascii="Georgia" w:eastAsia="Times New Roman" w:hAnsi="Georgia" w:cs="Arial"/>
        </w:rPr>
        <w:t>a wide variety of challenging</w:t>
      </w:r>
      <w:r w:rsidRPr="00166FA3">
        <w:rPr>
          <w:rFonts w:ascii="Georgia" w:eastAsia="Times New Roman" w:hAnsi="Georgia" w:cs="Arial"/>
        </w:rPr>
        <w:t xml:space="preserve"> individual and group projects.</w:t>
      </w:r>
    </w:p>
    <w:p w14:paraId="759DC9A2" w14:textId="77777777" w:rsidR="006E5E5A" w:rsidRDefault="006E5E5A" w:rsidP="00F27E5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</w:rPr>
      </w:pPr>
    </w:p>
    <w:p w14:paraId="414D4ADB" w14:textId="77777777" w:rsidR="00133389" w:rsidRDefault="006E5E5A" w:rsidP="00F27E5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</w:rPr>
      </w:pPr>
      <w:r w:rsidRPr="00133389">
        <w:rPr>
          <w:rFonts w:ascii="Georgia" w:eastAsia="Times New Roman" w:hAnsi="Georgia" w:cs="Arial"/>
          <w:b/>
        </w:rPr>
        <w:t>UNIVERSITY OF FLORIDA</w:t>
      </w:r>
      <w:r>
        <w:rPr>
          <w:rFonts w:ascii="Georgia" w:eastAsia="Times New Roman" w:hAnsi="Georgia" w:cs="Arial"/>
        </w:rPr>
        <w:t>, Gainesville, FL</w:t>
      </w:r>
    </w:p>
    <w:p w14:paraId="4D3D88E7" w14:textId="77777777" w:rsidR="00133389" w:rsidRDefault="00133389" w:rsidP="00F27E5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>Degree currently in progress</w:t>
      </w:r>
    </w:p>
    <w:p w14:paraId="4CB9DB7C" w14:textId="77777777" w:rsidR="00133389" w:rsidRPr="00133389" w:rsidRDefault="00133389" w:rsidP="00F27E5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  <w:b/>
        </w:rPr>
        <w:t>Major:</w:t>
      </w:r>
      <w:r>
        <w:rPr>
          <w:rFonts w:ascii="Georgia" w:eastAsia="Times New Roman" w:hAnsi="Georgia" w:cs="Arial"/>
        </w:rPr>
        <w:t xml:space="preserve"> Business Administration</w:t>
      </w:r>
    </w:p>
    <w:p w14:paraId="11260E86" w14:textId="77777777" w:rsidR="008F1752" w:rsidRPr="00166FA3" w:rsidRDefault="008F1752" w:rsidP="00F27E5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  <w:b/>
        </w:rPr>
      </w:pPr>
    </w:p>
    <w:p w14:paraId="7C07E26C" w14:textId="77777777" w:rsidR="00F27E58" w:rsidRPr="00166FA3" w:rsidRDefault="0082417A" w:rsidP="00F27E5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  <w:b/>
        </w:rPr>
        <w:t>EASTERN FLORIDA STATE COLLEGE</w:t>
      </w:r>
      <w:r w:rsidR="006E5E5A">
        <w:rPr>
          <w:rFonts w:ascii="Georgia" w:eastAsia="Times New Roman" w:hAnsi="Georgia" w:cs="Arial"/>
        </w:rPr>
        <w:t>, Melbourne</w:t>
      </w:r>
      <w:r>
        <w:rPr>
          <w:rFonts w:ascii="Georgia" w:eastAsia="Times New Roman" w:hAnsi="Georgia" w:cs="Arial"/>
        </w:rPr>
        <w:t>, FL</w:t>
      </w:r>
    </w:p>
    <w:p w14:paraId="55864ED5" w14:textId="77777777" w:rsidR="00EB1D03" w:rsidRDefault="0082417A" w:rsidP="00F27E5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  <w:b/>
        </w:rPr>
        <w:t>Associates of the Arts Degree</w:t>
      </w:r>
      <w:r w:rsidR="00F27E58" w:rsidRPr="00166FA3">
        <w:rPr>
          <w:rFonts w:ascii="Georgia" w:eastAsia="Times New Roman" w:hAnsi="Georgia" w:cs="Arial"/>
          <w:b/>
        </w:rPr>
        <w:t xml:space="preserve">, </w:t>
      </w:r>
      <w:r>
        <w:rPr>
          <w:rFonts w:ascii="Georgia" w:eastAsia="Times New Roman" w:hAnsi="Georgia" w:cs="Arial"/>
        </w:rPr>
        <w:t>December 2011</w:t>
      </w:r>
    </w:p>
    <w:p w14:paraId="1C8B1620" w14:textId="77777777" w:rsidR="00F27E58" w:rsidRPr="00EB1D03" w:rsidRDefault="00EB1D03" w:rsidP="00F27E5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  <w:b/>
        </w:rPr>
        <w:t xml:space="preserve">Degree Focus: </w:t>
      </w:r>
      <w:r>
        <w:rPr>
          <w:rFonts w:ascii="Georgia" w:eastAsia="Times New Roman" w:hAnsi="Georgia" w:cs="Arial"/>
        </w:rPr>
        <w:t>Business</w:t>
      </w:r>
      <w:r w:rsidR="00F27E58" w:rsidRPr="00166FA3">
        <w:rPr>
          <w:rFonts w:ascii="Georgia" w:eastAsia="Times New Roman" w:hAnsi="Georgia" w:cs="Arial"/>
        </w:rPr>
        <w:t xml:space="preserve"> </w:t>
      </w:r>
    </w:p>
    <w:p w14:paraId="1EDC8DD0" w14:textId="77777777" w:rsidR="0018077B" w:rsidRPr="00166FA3" w:rsidRDefault="0018077B" w:rsidP="00F27E5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</w:rPr>
      </w:pPr>
    </w:p>
    <w:p w14:paraId="0E392348" w14:textId="77777777" w:rsidR="00EC2EE3" w:rsidRPr="00166FA3" w:rsidRDefault="0036725D" w:rsidP="00F27E5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  <w:b/>
        </w:rPr>
      </w:pPr>
      <w:r w:rsidRPr="00166FA3">
        <w:rPr>
          <w:rFonts w:ascii="Georgia" w:eastAsia="Times New Roman" w:hAnsi="Georgia" w:cs="Arial"/>
          <w:b/>
        </w:rPr>
        <w:t>TECHNICAL AND ANALYTICAL SKILLS</w:t>
      </w:r>
    </w:p>
    <w:p w14:paraId="410B35E8" w14:textId="77777777" w:rsidR="004B7FE2" w:rsidRPr="00166FA3" w:rsidRDefault="004B7FE2" w:rsidP="00F27E5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  <w:b/>
        </w:rPr>
      </w:pPr>
    </w:p>
    <w:p w14:paraId="661FDA53" w14:textId="77777777" w:rsidR="0038791A" w:rsidRPr="00166FA3" w:rsidRDefault="0038791A" w:rsidP="00587559">
      <w:pPr>
        <w:pStyle w:val="ListParagraph"/>
        <w:numPr>
          <w:ilvl w:val="0"/>
          <w:numId w:val="4"/>
        </w:numPr>
        <w:spacing w:after="0"/>
        <w:rPr>
          <w:rFonts w:ascii="Georgia" w:hAnsi="Georgia" w:cs="Arial"/>
        </w:rPr>
        <w:sectPr w:rsidR="0038791A" w:rsidRPr="00166FA3" w:rsidSect="008562BA">
          <w:pgSz w:w="12240" w:h="15840"/>
          <w:pgMar w:top="720" w:right="720" w:bottom="864" w:left="720" w:header="720" w:footer="720" w:gutter="0"/>
          <w:cols w:space="720"/>
          <w:docGrid w:linePitch="360"/>
        </w:sectPr>
      </w:pPr>
    </w:p>
    <w:p w14:paraId="6F078235" w14:textId="77777777" w:rsidR="00587559" w:rsidRPr="00166FA3" w:rsidRDefault="00587559" w:rsidP="00587559">
      <w:pPr>
        <w:pStyle w:val="ListParagraph"/>
        <w:numPr>
          <w:ilvl w:val="0"/>
          <w:numId w:val="4"/>
        </w:numPr>
        <w:spacing w:after="0"/>
        <w:rPr>
          <w:rFonts w:ascii="Georgia" w:hAnsi="Georgia" w:cs="Arial"/>
        </w:rPr>
      </w:pPr>
      <w:r w:rsidRPr="00166FA3">
        <w:rPr>
          <w:rFonts w:ascii="Georgia" w:hAnsi="Georgia" w:cs="Arial"/>
        </w:rPr>
        <w:t>C#</w:t>
      </w:r>
      <w:r w:rsidR="0038791A" w:rsidRPr="00166FA3">
        <w:rPr>
          <w:rFonts w:ascii="Georgia" w:hAnsi="Georgia" w:cs="Arial"/>
        </w:rPr>
        <w:t xml:space="preserve"> </w:t>
      </w:r>
    </w:p>
    <w:p w14:paraId="0E1B2637" w14:textId="77777777" w:rsidR="00587559" w:rsidRDefault="00587559" w:rsidP="00587559">
      <w:pPr>
        <w:pStyle w:val="ListParagraph"/>
        <w:numPr>
          <w:ilvl w:val="0"/>
          <w:numId w:val="4"/>
        </w:numPr>
        <w:spacing w:after="0"/>
        <w:rPr>
          <w:rFonts w:ascii="Georgia" w:hAnsi="Georgia" w:cs="Arial"/>
        </w:rPr>
      </w:pPr>
      <w:r w:rsidRPr="00166FA3">
        <w:rPr>
          <w:rFonts w:ascii="Georgia" w:hAnsi="Georgia" w:cs="Arial"/>
        </w:rPr>
        <w:t>.Net &amp; ASP.NET</w:t>
      </w:r>
    </w:p>
    <w:p w14:paraId="4295C24E" w14:textId="77777777" w:rsidR="00612B8B" w:rsidRPr="00166FA3" w:rsidRDefault="00612B8B" w:rsidP="00587559">
      <w:pPr>
        <w:pStyle w:val="ListParagraph"/>
        <w:numPr>
          <w:ilvl w:val="0"/>
          <w:numId w:val="4"/>
        </w:numPr>
        <w:spacing w:after="0"/>
        <w:rPr>
          <w:rFonts w:ascii="Georgia" w:hAnsi="Georgia" w:cs="Arial"/>
        </w:rPr>
      </w:pPr>
      <w:r>
        <w:rPr>
          <w:rFonts w:ascii="Georgia" w:hAnsi="Georgia" w:cs="Arial"/>
        </w:rPr>
        <w:t>MVC 5</w:t>
      </w:r>
    </w:p>
    <w:p w14:paraId="064BF844" w14:textId="77777777" w:rsidR="00587559" w:rsidRDefault="00FD4045" w:rsidP="00612B8B">
      <w:pPr>
        <w:pStyle w:val="ListParagraph"/>
        <w:numPr>
          <w:ilvl w:val="0"/>
          <w:numId w:val="4"/>
        </w:numPr>
        <w:spacing w:after="0"/>
        <w:rPr>
          <w:rFonts w:ascii="Georgia" w:hAnsi="Georgia" w:cs="Arial"/>
        </w:rPr>
      </w:pPr>
      <w:r w:rsidRPr="00166FA3">
        <w:rPr>
          <w:rFonts w:ascii="Georgia" w:hAnsi="Georgia" w:cs="Arial"/>
        </w:rPr>
        <w:t>JavaS</w:t>
      </w:r>
      <w:r w:rsidR="00587559" w:rsidRPr="00166FA3">
        <w:rPr>
          <w:rFonts w:ascii="Georgia" w:hAnsi="Georgia" w:cs="Arial"/>
        </w:rPr>
        <w:t>cript</w:t>
      </w:r>
    </w:p>
    <w:p w14:paraId="2B7FF895" w14:textId="77777777" w:rsidR="0082417A" w:rsidRPr="00612B8B" w:rsidRDefault="0082417A" w:rsidP="00612B8B">
      <w:pPr>
        <w:pStyle w:val="ListParagraph"/>
        <w:numPr>
          <w:ilvl w:val="0"/>
          <w:numId w:val="4"/>
        </w:numPr>
        <w:spacing w:after="0"/>
        <w:rPr>
          <w:rFonts w:ascii="Georgia" w:hAnsi="Georgia" w:cs="Arial"/>
        </w:rPr>
      </w:pPr>
      <w:r>
        <w:rPr>
          <w:rFonts w:ascii="Georgia" w:hAnsi="Georgia" w:cs="Arial"/>
        </w:rPr>
        <w:t>Python</w:t>
      </w:r>
    </w:p>
    <w:p w14:paraId="67704897" w14:textId="77777777" w:rsidR="00587559" w:rsidRDefault="00587559" w:rsidP="00587559">
      <w:pPr>
        <w:pStyle w:val="ListParagraph"/>
        <w:numPr>
          <w:ilvl w:val="0"/>
          <w:numId w:val="4"/>
        </w:numPr>
        <w:spacing w:after="0"/>
        <w:rPr>
          <w:rFonts w:ascii="Georgia" w:hAnsi="Georgia" w:cs="Arial"/>
        </w:rPr>
      </w:pPr>
      <w:r w:rsidRPr="00166FA3">
        <w:rPr>
          <w:rFonts w:ascii="Georgia" w:hAnsi="Georgia" w:cs="Arial"/>
        </w:rPr>
        <w:t>HTML 5/ CSS</w:t>
      </w:r>
    </w:p>
    <w:p w14:paraId="599DA83D" w14:textId="77777777" w:rsidR="00F62B6E" w:rsidRPr="00F62B6E" w:rsidRDefault="00F62B6E" w:rsidP="00F62B6E">
      <w:pPr>
        <w:pStyle w:val="ListParagraph"/>
        <w:numPr>
          <w:ilvl w:val="0"/>
          <w:numId w:val="4"/>
        </w:numPr>
        <w:spacing w:after="0"/>
        <w:rPr>
          <w:rFonts w:ascii="Georgia" w:hAnsi="Georgia" w:cs="Arial"/>
        </w:rPr>
      </w:pPr>
      <w:r>
        <w:rPr>
          <w:rFonts w:ascii="Georgia" w:hAnsi="Georgia" w:cs="Arial"/>
        </w:rPr>
        <w:t>Bootstrap</w:t>
      </w:r>
    </w:p>
    <w:p w14:paraId="104C0EC5" w14:textId="77777777" w:rsidR="0038791A" w:rsidRDefault="00587559" w:rsidP="00612B8B">
      <w:pPr>
        <w:pStyle w:val="ListParagraph"/>
        <w:numPr>
          <w:ilvl w:val="0"/>
          <w:numId w:val="4"/>
        </w:numPr>
        <w:spacing w:after="0"/>
        <w:rPr>
          <w:rFonts w:ascii="Georgia" w:hAnsi="Georgia" w:cs="Arial"/>
        </w:rPr>
      </w:pPr>
      <w:r w:rsidRPr="00166FA3">
        <w:rPr>
          <w:rFonts w:ascii="Georgia" w:hAnsi="Georgia" w:cs="Arial"/>
        </w:rPr>
        <w:t>XML</w:t>
      </w:r>
    </w:p>
    <w:p w14:paraId="50DF508A" w14:textId="77777777" w:rsidR="00612B8B" w:rsidRDefault="00612B8B" w:rsidP="00612B8B">
      <w:pPr>
        <w:pStyle w:val="ListParagraph"/>
        <w:numPr>
          <w:ilvl w:val="0"/>
          <w:numId w:val="4"/>
        </w:numPr>
        <w:spacing w:after="0"/>
        <w:rPr>
          <w:rFonts w:ascii="Georgia" w:hAnsi="Georgia" w:cs="Arial"/>
        </w:rPr>
      </w:pPr>
      <w:r>
        <w:rPr>
          <w:rFonts w:ascii="Georgia" w:hAnsi="Georgia" w:cs="Arial"/>
        </w:rPr>
        <w:t>JSON</w:t>
      </w:r>
    </w:p>
    <w:p w14:paraId="2221A815" w14:textId="77777777" w:rsidR="00612B8B" w:rsidRPr="00612B8B" w:rsidRDefault="00612B8B" w:rsidP="00612B8B">
      <w:pPr>
        <w:pStyle w:val="ListParagraph"/>
        <w:numPr>
          <w:ilvl w:val="0"/>
          <w:numId w:val="4"/>
        </w:numPr>
        <w:spacing w:after="0"/>
        <w:rPr>
          <w:rFonts w:ascii="Georgia" w:hAnsi="Georgia" w:cs="Arial"/>
        </w:rPr>
      </w:pPr>
      <w:r>
        <w:rPr>
          <w:rFonts w:ascii="Georgia" w:hAnsi="Georgia" w:cs="Arial"/>
        </w:rPr>
        <w:t>CSV</w:t>
      </w:r>
    </w:p>
    <w:p w14:paraId="003A0154" w14:textId="77777777" w:rsidR="0038791A" w:rsidRPr="00612B8B" w:rsidRDefault="0038791A" w:rsidP="00612B8B">
      <w:pPr>
        <w:pStyle w:val="ListParagraph"/>
        <w:numPr>
          <w:ilvl w:val="0"/>
          <w:numId w:val="4"/>
        </w:numPr>
        <w:spacing w:after="0"/>
        <w:rPr>
          <w:rFonts w:ascii="Georgia" w:hAnsi="Georgia" w:cs="Arial"/>
        </w:rPr>
      </w:pPr>
      <w:r w:rsidRPr="00166FA3">
        <w:rPr>
          <w:rFonts w:ascii="Georgia" w:hAnsi="Georgia" w:cs="Arial"/>
        </w:rPr>
        <w:t>GIT</w:t>
      </w:r>
    </w:p>
    <w:p w14:paraId="4C51A2DF" w14:textId="77777777" w:rsidR="0038791A" w:rsidRPr="00166FA3" w:rsidRDefault="0038791A" w:rsidP="00587559">
      <w:pPr>
        <w:pStyle w:val="ListParagraph"/>
        <w:numPr>
          <w:ilvl w:val="0"/>
          <w:numId w:val="4"/>
        </w:numPr>
        <w:spacing w:after="0"/>
        <w:rPr>
          <w:rFonts w:ascii="Georgia" w:hAnsi="Georgia" w:cs="Arial"/>
        </w:rPr>
      </w:pPr>
      <w:r w:rsidRPr="00166FA3">
        <w:rPr>
          <w:rFonts w:ascii="Georgia" w:hAnsi="Georgia" w:cs="Arial"/>
        </w:rPr>
        <w:t>Entity Framework</w:t>
      </w:r>
    </w:p>
    <w:p w14:paraId="72E2170F" w14:textId="77777777" w:rsidR="0038791A" w:rsidRPr="00166FA3" w:rsidRDefault="0038791A" w:rsidP="00587559">
      <w:pPr>
        <w:pStyle w:val="ListParagraph"/>
        <w:numPr>
          <w:ilvl w:val="0"/>
          <w:numId w:val="4"/>
        </w:numPr>
        <w:spacing w:after="0"/>
        <w:rPr>
          <w:rFonts w:ascii="Georgia" w:hAnsi="Georgia" w:cs="Arial"/>
        </w:rPr>
      </w:pPr>
      <w:r w:rsidRPr="00166FA3">
        <w:rPr>
          <w:rFonts w:ascii="Georgia" w:hAnsi="Georgia" w:cs="Arial"/>
        </w:rPr>
        <w:t>Code First</w:t>
      </w:r>
    </w:p>
    <w:p w14:paraId="669B7EB4" w14:textId="77777777" w:rsidR="0038791A" w:rsidRPr="00166FA3" w:rsidRDefault="0038791A" w:rsidP="00587559">
      <w:pPr>
        <w:pStyle w:val="ListParagraph"/>
        <w:numPr>
          <w:ilvl w:val="0"/>
          <w:numId w:val="4"/>
        </w:numPr>
        <w:spacing w:after="0"/>
        <w:rPr>
          <w:rFonts w:ascii="Georgia" w:hAnsi="Georgia" w:cs="Arial"/>
        </w:rPr>
      </w:pPr>
      <w:r w:rsidRPr="00166FA3">
        <w:rPr>
          <w:rFonts w:ascii="Georgia" w:hAnsi="Georgia" w:cs="Arial"/>
        </w:rPr>
        <w:t>Visual Studio</w:t>
      </w:r>
    </w:p>
    <w:p w14:paraId="76589ABA" w14:textId="77777777" w:rsidR="0038791A" w:rsidRPr="00166FA3" w:rsidRDefault="0038791A" w:rsidP="00587559">
      <w:pPr>
        <w:pStyle w:val="ListParagraph"/>
        <w:numPr>
          <w:ilvl w:val="0"/>
          <w:numId w:val="4"/>
        </w:numPr>
        <w:spacing w:after="0"/>
        <w:rPr>
          <w:rFonts w:ascii="Georgia" w:hAnsi="Georgia" w:cs="Arial"/>
        </w:rPr>
      </w:pPr>
      <w:r w:rsidRPr="00166FA3">
        <w:rPr>
          <w:rFonts w:ascii="Georgia" w:hAnsi="Georgia" w:cs="Arial"/>
        </w:rPr>
        <w:t>Microsoft Excel</w:t>
      </w:r>
    </w:p>
    <w:p w14:paraId="4034BB85" w14:textId="77777777" w:rsidR="0038791A" w:rsidRPr="00166FA3" w:rsidRDefault="0038791A" w:rsidP="00166FA3">
      <w:pPr>
        <w:pStyle w:val="ListParagraph"/>
        <w:numPr>
          <w:ilvl w:val="0"/>
          <w:numId w:val="4"/>
        </w:numPr>
        <w:spacing w:after="0"/>
        <w:rPr>
          <w:rFonts w:ascii="Georgia" w:hAnsi="Georgia" w:cs="Arial"/>
        </w:rPr>
      </w:pPr>
      <w:r w:rsidRPr="00166FA3">
        <w:rPr>
          <w:rFonts w:ascii="Georgia" w:hAnsi="Georgia" w:cs="Arial"/>
        </w:rPr>
        <w:t>Project Coordination</w:t>
      </w:r>
    </w:p>
    <w:p w14:paraId="420AB129" w14:textId="77777777" w:rsidR="00053DDD" w:rsidRDefault="005A3A3F" w:rsidP="00166FA3">
      <w:pPr>
        <w:pStyle w:val="ListParagraph"/>
        <w:numPr>
          <w:ilvl w:val="0"/>
          <w:numId w:val="4"/>
        </w:numPr>
        <w:spacing w:after="0"/>
        <w:rPr>
          <w:rFonts w:ascii="Georgia" w:hAnsi="Georgia" w:cs="Arial"/>
        </w:rPr>
      </w:pPr>
      <w:r>
        <w:rPr>
          <w:rFonts w:ascii="Georgia" w:hAnsi="Georgia" w:cs="Arial"/>
        </w:rPr>
        <w:t>SalesForce</w:t>
      </w:r>
    </w:p>
    <w:p w14:paraId="2F3B558D" w14:textId="77777777" w:rsidR="00D35F1A" w:rsidRDefault="00D35F1A" w:rsidP="00166FA3">
      <w:pPr>
        <w:pStyle w:val="ListParagraph"/>
        <w:numPr>
          <w:ilvl w:val="0"/>
          <w:numId w:val="4"/>
        </w:numPr>
        <w:spacing w:after="0"/>
        <w:rPr>
          <w:rFonts w:ascii="Georgia" w:hAnsi="Georgia" w:cs="Arial"/>
        </w:rPr>
      </w:pPr>
      <w:r>
        <w:rPr>
          <w:rFonts w:ascii="Georgia" w:hAnsi="Georgia" w:cs="Arial"/>
        </w:rPr>
        <w:t>DocuSign</w:t>
      </w:r>
    </w:p>
    <w:p w14:paraId="124DCC08" w14:textId="77777777" w:rsidR="00053DDD" w:rsidRPr="00166FA3" w:rsidRDefault="00053DDD" w:rsidP="00166FA3">
      <w:pPr>
        <w:spacing w:after="0"/>
        <w:rPr>
          <w:rFonts w:ascii="Georgia" w:hAnsi="Georgia" w:cs="Arial"/>
        </w:rPr>
        <w:sectPr w:rsidR="00053DDD" w:rsidRPr="00166FA3" w:rsidSect="00166FA3">
          <w:type w:val="continuous"/>
          <w:pgSz w:w="12240" w:h="15840"/>
          <w:pgMar w:top="720" w:right="720" w:bottom="864" w:left="720" w:header="720" w:footer="720" w:gutter="0"/>
          <w:cols w:num="2" w:space="720"/>
          <w:docGrid w:linePitch="360"/>
        </w:sectPr>
      </w:pPr>
    </w:p>
    <w:p w14:paraId="4D98FF29" w14:textId="77777777" w:rsidR="00F77166" w:rsidRPr="00166FA3" w:rsidRDefault="00F77166" w:rsidP="00F27E5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</w:rPr>
      </w:pPr>
    </w:p>
    <w:p w14:paraId="0181A0D7" w14:textId="77777777" w:rsidR="00477E1D" w:rsidRPr="00166FA3" w:rsidRDefault="00C91971" w:rsidP="00477E1D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  <w:b/>
          <w:color w:val="000000"/>
          <w:sz w:val="20"/>
          <w:szCs w:val="20"/>
        </w:rPr>
      </w:pPr>
      <w:r>
        <w:rPr>
          <w:rFonts w:ascii="Georgia" w:eastAsia="Times New Roman" w:hAnsi="Georgia" w:cs="Arial"/>
          <w:b/>
          <w:szCs w:val="24"/>
        </w:rPr>
        <w:t xml:space="preserve">REPRESENTATIVE </w:t>
      </w:r>
      <w:r w:rsidR="00477E1D" w:rsidRPr="00166FA3">
        <w:rPr>
          <w:rFonts w:ascii="Georgia" w:eastAsia="Times New Roman" w:hAnsi="Georgia" w:cs="Arial"/>
          <w:b/>
          <w:szCs w:val="24"/>
        </w:rPr>
        <w:t>PROJECT EXPERIENCE</w:t>
      </w:r>
      <w:r w:rsidR="00477E1D" w:rsidRPr="00166FA3">
        <w:rPr>
          <w:rFonts w:ascii="Georgia" w:eastAsia="Times New Roman" w:hAnsi="Georgia" w:cs="Arial"/>
          <w:sz w:val="11"/>
          <w:szCs w:val="24"/>
        </w:rPr>
        <w:t xml:space="preserve">  </w:t>
      </w:r>
    </w:p>
    <w:p w14:paraId="6503FC85" w14:textId="77777777" w:rsidR="00477E1D" w:rsidRPr="00166FA3" w:rsidRDefault="00477E1D" w:rsidP="00477E1D">
      <w:pPr>
        <w:spacing w:line="240" w:lineRule="auto"/>
        <w:contextualSpacing/>
        <w:rPr>
          <w:rFonts w:ascii="Georgia" w:hAnsi="Georgia" w:cs="Arial"/>
        </w:rPr>
      </w:pPr>
    </w:p>
    <w:p w14:paraId="64FB5ECB" w14:textId="77777777" w:rsidR="002531EB" w:rsidRPr="00166FA3" w:rsidRDefault="00EB1D03" w:rsidP="00477E1D">
      <w:pPr>
        <w:spacing w:line="240" w:lineRule="auto"/>
        <w:contextualSpacing/>
        <w:rPr>
          <w:rFonts w:ascii="Georgia" w:hAnsi="Georgia" w:cs="Arial"/>
          <w:b/>
        </w:rPr>
      </w:pPr>
      <w:r>
        <w:rPr>
          <w:rFonts w:ascii="Georgia" w:hAnsi="Georgia" w:cs="Arial"/>
          <w:b/>
        </w:rPr>
        <w:t>Virtual Classroom</w:t>
      </w:r>
      <w:r w:rsidR="00CE4037" w:rsidRPr="00166FA3">
        <w:rPr>
          <w:rFonts w:ascii="Georgia" w:hAnsi="Georgia" w:cs="Arial"/>
          <w:b/>
        </w:rPr>
        <w:t>:</w:t>
      </w:r>
    </w:p>
    <w:p w14:paraId="1A708D4E" w14:textId="77777777" w:rsidR="00CE4037" w:rsidRPr="00166FA3" w:rsidRDefault="00CE4037" w:rsidP="00477E1D">
      <w:pPr>
        <w:spacing w:line="240" w:lineRule="auto"/>
        <w:contextualSpacing/>
        <w:rPr>
          <w:rFonts w:ascii="Georgia" w:hAnsi="Georgia" w:cs="Arial"/>
        </w:rPr>
      </w:pPr>
      <w:r w:rsidRPr="00166FA3">
        <w:rPr>
          <w:rFonts w:ascii="Georgia" w:hAnsi="Georgia" w:cs="Arial"/>
        </w:rPr>
        <w:t>A C# application using ASP.NET MVC</w:t>
      </w:r>
      <w:r w:rsidR="00D35F1A">
        <w:rPr>
          <w:rFonts w:ascii="Georgia" w:hAnsi="Georgia" w:cs="Arial"/>
        </w:rPr>
        <w:t xml:space="preserve"> 5</w:t>
      </w:r>
      <w:r w:rsidRPr="00166FA3">
        <w:rPr>
          <w:rFonts w:ascii="Georgia" w:hAnsi="Georgia" w:cs="Arial"/>
        </w:rPr>
        <w:t>,</w:t>
      </w:r>
      <w:r w:rsidR="00EB1D03">
        <w:rPr>
          <w:rFonts w:ascii="Georgia" w:hAnsi="Georgia" w:cs="Arial"/>
        </w:rPr>
        <w:t xml:space="preserve"> jQuery,</w:t>
      </w:r>
      <w:r w:rsidRPr="00166FA3">
        <w:rPr>
          <w:rFonts w:ascii="Georgia" w:hAnsi="Georgia" w:cs="Arial"/>
        </w:rPr>
        <w:t xml:space="preserve"> entity framework,</w:t>
      </w:r>
      <w:r w:rsidR="00BA47C9">
        <w:rPr>
          <w:rFonts w:ascii="Georgia" w:hAnsi="Georgia" w:cs="Arial"/>
        </w:rPr>
        <w:t xml:space="preserve"> </w:t>
      </w:r>
      <w:r w:rsidR="00D35F1A">
        <w:rPr>
          <w:rFonts w:ascii="Georgia" w:hAnsi="Georgia" w:cs="Arial"/>
        </w:rPr>
        <w:t xml:space="preserve">and </w:t>
      </w:r>
      <w:r w:rsidR="00BA47C9">
        <w:rPr>
          <w:rFonts w:ascii="Georgia" w:hAnsi="Georgia" w:cs="Arial"/>
        </w:rPr>
        <w:t>code first migrations</w:t>
      </w:r>
      <w:r w:rsidR="00D35F1A">
        <w:rPr>
          <w:rFonts w:ascii="Georgia" w:hAnsi="Georgia" w:cs="Arial"/>
        </w:rPr>
        <w:t>.  The application provides students and instructors with a unified location to post/complete assignments, test, projects, and discussions.  It also allows the users to post/view grades.</w:t>
      </w:r>
    </w:p>
    <w:p w14:paraId="6AE9B0F7" w14:textId="77777777" w:rsidR="00CD75B4" w:rsidRPr="00166FA3" w:rsidRDefault="00CD75B4" w:rsidP="00477E1D">
      <w:pPr>
        <w:spacing w:line="240" w:lineRule="auto"/>
        <w:contextualSpacing/>
        <w:rPr>
          <w:rFonts w:ascii="Georgia" w:hAnsi="Georgia" w:cs="Arial"/>
        </w:rPr>
      </w:pPr>
    </w:p>
    <w:p w14:paraId="2236E673" w14:textId="77777777" w:rsidR="002531EB" w:rsidRPr="00166FA3" w:rsidRDefault="002B657E" w:rsidP="00477E1D">
      <w:pPr>
        <w:spacing w:line="240" w:lineRule="auto"/>
        <w:contextualSpacing/>
        <w:rPr>
          <w:rFonts w:ascii="Georgia" w:hAnsi="Georgia" w:cs="Arial"/>
          <w:b/>
        </w:rPr>
      </w:pPr>
      <w:r>
        <w:rPr>
          <w:rFonts w:ascii="Georgia" w:hAnsi="Georgia" w:cs="Arial"/>
          <w:b/>
        </w:rPr>
        <w:t>Retail banking sales application</w:t>
      </w:r>
      <w:r w:rsidR="0038791A" w:rsidRPr="00166FA3">
        <w:rPr>
          <w:rFonts w:ascii="Georgia" w:hAnsi="Georgia" w:cs="Arial"/>
          <w:b/>
        </w:rPr>
        <w:t>:</w:t>
      </w:r>
    </w:p>
    <w:p w14:paraId="2F3380DA" w14:textId="77777777" w:rsidR="00133389" w:rsidRDefault="00CE4037" w:rsidP="00133389">
      <w:pPr>
        <w:spacing w:line="240" w:lineRule="auto"/>
        <w:contextualSpacing/>
        <w:rPr>
          <w:rFonts w:ascii="Georgia" w:hAnsi="Georgia" w:cs="Arial"/>
        </w:rPr>
      </w:pPr>
      <w:r w:rsidRPr="00166FA3">
        <w:rPr>
          <w:rFonts w:ascii="Georgia" w:hAnsi="Georgia" w:cs="Arial"/>
        </w:rPr>
        <w:t>A C# application using ASP.NET MVC</w:t>
      </w:r>
      <w:r w:rsidR="002B657E">
        <w:rPr>
          <w:rFonts w:ascii="Georgia" w:hAnsi="Georgia" w:cs="Arial"/>
        </w:rPr>
        <w:t xml:space="preserve"> 5</w:t>
      </w:r>
      <w:r w:rsidRPr="00166FA3">
        <w:rPr>
          <w:rFonts w:ascii="Georgia" w:hAnsi="Georgia" w:cs="Arial"/>
        </w:rPr>
        <w:t>, entity framewo</w:t>
      </w:r>
      <w:r w:rsidR="005A3A3F" w:rsidRPr="00166FA3">
        <w:rPr>
          <w:rFonts w:ascii="Georgia" w:hAnsi="Georgia" w:cs="Arial"/>
        </w:rPr>
        <w:t>rk,</w:t>
      </w:r>
      <w:r w:rsidR="002B657E">
        <w:rPr>
          <w:rFonts w:ascii="Georgia" w:hAnsi="Georgia" w:cs="Arial"/>
        </w:rPr>
        <w:t xml:space="preserve"> code first migration,</w:t>
      </w:r>
      <w:r w:rsidR="005A3A3F" w:rsidRPr="00166FA3">
        <w:rPr>
          <w:rFonts w:ascii="Georgia" w:hAnsi="Georgia" w:cs="Arial"/>
        </w:rPr>
        <w:t xml:space="preserve"> and the Sales</w:t>
      </w:r>
      <w:r w:rsidRPr="00166FA3">
        <w:rPr>
          <w:rFonts w:ascii="Georgia" w:hAnsi="Georgia" w:cs="Arial"/>
        </w:rPr>
        <w:t>Force</w:t>
      </w:r>
      <w:r w:rsidR="002531EB" w:rsidRPr="00166FA3">
        <w:rPr>
          <w:rFonts w:ascii="Georgia" w:hAnsi="Georgia" w:cs="Arial"/>
        </w:rPr>
        <w:t xml:space="preserve"> RES</w:t>
      </w:r>
      <w:r w:rsidR="00C74945">
        <w:rPr>
          <w:rFonts w:ascii="Georgia" w:hAnsi="Georgia" w:cs="Arial"/>
        </w:rPr>
        <w:t>T API</w:t>
      </w:r>
      <w:r w:rsidRPr="00166FA3">
        <w:rPr>
          <w:rFonts w:ascii="Georgia" w:hAnsi="Georgia" w:cs="Arial"/>
        </w:rPr>
        <w:t xml:space="preserve">.  </w:t>
      </w:r>
      <w:r w:rsidR="00285EAD">
        <w:rPr>
          <w:rFonts w:ascii="Georgia" w:hAnsi="Georgia" w:cs="Arial"/>
        </w:rPr>
        <w:t>This application</w:t>
      </w:r>
      <w:r w:rsidRPr="00166FA3">
        <w:rPr>
          <w:rFonts w:ascii="Georgia" w:hAnsi="Georgia" w:cs="Arial"/>
        </w:rPr>
        <w:t xml:space="preserve"> </w:t>
      </w:r>
      <w:r w:rsidR="002B657E">
        <w:rPr>
          <w:rFonts w:ascii="Georgia" w:hAnsi="Georgia" w:cs="Arial"/>
        </w:rPr>
        <w:t>allows users to view and update sales progress based on monthly goals, and provides functionality through SalesForce to manage sales leads.</w:t>
      </w:r>
    </w:p>
    <w:p w14:paraId="65E2F213" w14:textId="77777777" w:rsidR="002531EB" w:rsidRPr="00133389" w:rsidRDefault="002B657E" w:rsidP="00133389">
      <w:pPr>
        <w:spacing w:line="240" w:lineRule="auto"/>
        <w:contextualSpacing/>
        <w:rPr>
          <w:rFonts w:ascii="Georgia" w:hAnsi="Georgia" w:cs="Arial"/>
        </w:rPr>
      </w:pPr>
      <w:r>
        <w:rPr>
          <w:rFonts w:ascii="Georgia" w:eastAsia="Times New Roman" w:hAnsi="Georgia" w:cs="Arial"/>
          <w:b/>
        </w:rPr>
        <w:t>Whiskey Subscription Box Service</w:t>
      </w:r>
      <w:r w:rsidR="0038791A" w:rsidRPr="00166FA3">
        <w:rPr>
          <w:rFonts w:ascii="Georgia" w:eastAsia="Times New Roman" w:hAnsi="Georgia" w:cs="Arial"/>
          <w:b/>
        </w:rPr>
        <w:t>:</w:t>
      </w:r>
    </w:p>
    <w:p w14:paraId="4E6DBCA9" w14:textId="77777777" w:rsidR="00F30B83" w:rsidRPr="00166FA3" w:rsidRDefault="00D545D3" w:rsidP="00F27E5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</w:rPr>
      </w:pPr>
      <w:r w:rsidRPr="00166FA3">
        <w:rPr>
          <w:rFonts w:ascii="Georgia" w:eastAsia="Times New Roman" w:hAnsi="Georgia" w:cs="Arial"/>
        </w:rPr>
        <w:t xml:space="preserve">A C# </w:t>
      </w:r>
      <w:r w:rsidR="002B657E">
        <w:rPr>
          <w:rFonts w:ascii="Georgia" w:eastAsia="Times New Roman" w:hAnsi="Georgia" w:cs="Arial"/>
        </w:rPr>
        <w:t xml:space="preserve">application using ASP.NET MVC 5, entity framework, and code first migrations.  The application is for a </w:t>
      </w:r>
      <w:r w:rsidR="002B657E">
        <w:rPr>
          <w:rFonts w:ascii="Georgia" w:eastAsia="Times New Roman" w:hAnsi="Georgia" w:cs="Arial"/>
        </w:rPr>
        <w:lastRenderedPageBreak/>
        <w:t>business that provides whiskey products to it’s customers on a monthly</w:t>
      </w:r>
      <w:r w:rsidR="002065B9">
        <w:rPr>
          <w:rFonts w:ascii="Georgia" w:eastAsia="Times New Roman" w:hAnsi="Georgia" w:cs="Arial"/>
        </w:rPr>
        <w:t xml:space="preserve"> basis based on an initial survey of the </w:t>
      </w:r>
      <w:r w:rsidR="00133389">
        <w:rPr>
          <w:rFonts w:ascii="Georgia" w:eastAsia="Times New Roman" w:hAnsi="Georgia" w:cs="Arial"/>
        </w:rPr>
        <w:t>customer’s</w:t>
      </w:r>
      <w:r w:rsidR="002065B9">
        <w:rPr>
          <w:rFonts w:ascii="Georgia" w:eastAsia="Times New Roman" w:hAnsi="Georgia" w:cs="Arial"/>
        </w:rPr>
        <w:t xml:space="preserve"> preferences.</w:t>
      </w:r>
    </w:p>
    <w:p w14:paraId="62EB7F9A" w14:textId="77777777" w:rsidR="00961F7A" w:rsidRPr="00166FA3" w:rsidRDefault="00961F7A" w:rsidP="00F27E5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</w:rPr>
      </w:pPr>
    </w:p>
    <w:p w14:paraId="7F8B1979" w14:textId="77777777" w:rsidR="007F7006" w:rsidRPr="00166FA3" w:rsidRDefault="002B657E" w:rsidP="00F27E5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  <w:b/>
        </w:rPr>
      </w:pPr>
      <w:r>
        <w:rPr>
          <w:rFonts w:ascii="Georgia" w:eastAsia="Times New Roman" w:hAnsi="Georgia" w:cs="Arial"/>
          <w:b/>
        </w:rPr>
        <w:t>Lemonade Stand</w:t>
      </w:r>
      <w:r w:rsidR="0038791A" w:rsidRPr="00166FA3">
        <w:rPr>
          <w:rFonts w:ascii="Georgia" w:eastAsia="Times New Roman" w:hAnsi="Georgia" w:cs="Arial"/>
          <w:b/>
        </w:rPr>
        <w:t>:</w:t>
      </w:r>
    </w:p>
    <w:p w14:paraId="165D31B1" w14:textId="77777777" w:rsidR="00477E1D" w:rsidRDefault="00F30B83" w:rsidP="00F27E58">
      <w:pPr>
        <w:widowControl w:val="0"/>
        <w:autoSpaceDE w:val="0"/>
        <w:autoSpaceDN w:val="0"/>
        <w:adjustRightInd w:val="0"/>
        <w:spacing w:after="0" w:line="240" w:lineRule="auto"/>
        <w:rPr>
          <w:ins w:id="1" w:author="Epsilon" w:date="2016-01-08T19:50:00Z"/>
          <w:rFonts w:ascii="Georgia" w:eastAsia="Times New Roman" w:hAnsi="Georgia" w:cs="Arial"/>
        </w:rPr>
      </w:pPr>
      <w:r w:rsidRPr="00166FA3">
        <w:rPr>
          <w:rFonts w:ascii="Georgia" w:eastAsia="Times New Roman" w:hAnsi="Georgia" w:cs="Arial"/>
        </w:rPr>
        <w:t xml:space="preserve">A mock </w:t>
      </w:r>
      <w:r w:rsidR="002B657E">
        <w:rPr>
          <w:rFonts w:ascii="Georgia" w:eastAsia="Times New Roman" w:hAnsi="Georgia" w:cs="Arial"/>
        </w:rPr>
        <w:t>lemonade stand</w:t>
      </w:r>
      <w:r w:rsidR="002065B9">
        <w:rPr>
          <w:rFonts w:ascii="Georgia" w:eastAsia="Times New Roman" w:hAnsi="Georgia" w:cs="Arial"/>
        </w:rPr>
        <w:t xml:space="preserve"> project using </w:t>
      </w:r>
      <w:r w:rsidR="00FD4045" w:rsidRPr="00166FA3">
        <w:rPr>
          <w:rFonts w:ascii="Georgia" w:eastAsia="Times New Roman" w:hAnsi="Georgia" w:cs="Arial"/>
        </w:rPr>
        <w:t xml:space="preserve">HTML 5/ CSS, </w:t>
      </w:r>
      <w:r w:rsidR="002B657E">
        <w:rPr>
          <w:rFonts w:ascii="Georgia" w:eastAsia="Times New Roman" w:hAnsi="Georgia" w:cs="Arial"/>
        </w:rPr>
        <w:t xml:space="preserve">and </w:t>
      </w:r>
      <w:r w:rsidR="00FD4045" w:rsidRPr="00166FA3">
        <w:rPr>
          <w:rFonts w:ascii="Georgia" w:eastAsia="Times New Roman" w:hAnsi="Georgia" w:cs="Arial"/>
        </w:rPr>
        <w:t>JavaS</w:t>
      </w:r>
      <w:r w:rsidRPr="00166FA3">
        <w:rPr>
          <w:rFonts w:ascii="Georgia" w:eastAsia="Times New Roman" w:hAnsi="Georgia" w:cs="Arial"/>
        </w:rPr>
        <w:t>cript</w:t>
      </w:r>
      <w:r w:rsidR="002B657E">
        <w:rPr>
          <w:rFonts w:ascii="Georgia" w:eastAsia="Times New Roman" w:hAnsi="Georgia" w:cs="Arial"/>
        </w:rPr>
        <w:t xml:space="preserve"> effects.</w:t>
      </w:r>
      <w:r w:rsidR="002065B9">
        <w:rPr>
          <w:rFonts w:ascii="Georgia" w:eastAsia="Times New Roman" w:hAnsi="Georgia" w:cs="Arial"/>
        </w:rPr>
        <w:t xml:space="preserve">  The project was designed to emulate the infamous Lemonade Stand’s game features.</w:t>
      </w:r>
    </w:p>
    <w:p w14:paraId="10481B29" w14:textId="77777777" w:rsidR="002F696B" w:rsidRDefault="002F696B" w:rsidP="00F27E58">
      <w:pPr>
        <w:widowControl w:val="0"/>
        <w:autoSpaceDE w:val="0"/>
        <w:autoSpaceDN w:val="0"/>
        <w:adjustRightInd w:val="0"/>
        <w:spacing w:after="0" w:line="240" w:lineRule="auto"/>
        <w:rPr>
          <w:ins w:id="2" w:author="Epsilon" w:date="2016-01-08T19:50:00Z"/>
          <w:rFonts w:ascii="Georgia" w:eastAsia="Times New Roman" w:hAnsi="Georgia" w:cs="Arial"/>
        </w:rPr>
      </w:pPr>
    </w:p>
    <w:p w14:paraId="3946AECA" w14:textId="77777777" w:rsidR="002F696B" w:rsidRDefault="002B657E" w:rsidP="00F27E5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  <w:b/>
        </w:rPr>
      </w:pPr>
      <w:r>
        <w:rPr>
          <w:rFonts w:ascii="Georgia" w:eastAsia="Times New Roman" w:hAnsi="Georgia" w:cs="Arial"/>
          <w:b/>
        </w:rPr>
        <w:t>Blog Website</w:t>
      </w:r>
    </w:p>
    <w:p w14:paraId="67AC4C61" w14:textId="77777777" w:rsidR="002F696B" w:rsidRPr="002F696B" w:rsidRDefault="002F696B" w:rsidP="00F27E5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 xml:space="preserve">An HTML 5 </w:t>
      </w:r>
      <w:r w:rsidR="008C3A07">
        <w:rPr>
          <w:rFonts w:ascii="Georgia" w:eastAsia="Times New Roman" w:hAnsi="Georgia" w:cs="Arial"/>
        </w:rPr>
        <w:t xml:space="preserve">site </w:t>
      </w:r>
      <w:r>
        <w:rPr>
          <w:rFonts w:ascii="Georgia" w:eastAsia="Times New Roman" w:hAnsi="Georgia" w:cs="Arial"/>
        </w:rPr>
        <w:t>using JavaScript</w:t>
      </w:r>
      <w:r w:rsidR="002065B9">
        <w:rPr>
          <w:rFonts w:ascii="Georgia" w:eastAsia="Times New Roman" w:hAnsi="Georgia" w:cs="Arial"/>
        </w:rPr>
        <w:t>.  The site is used for writing about my progress through devCodeCamp.</w:t>
      </w:r>
    </w:p>
    <w:p w14:paraId="57FB0CA3" w14:textId="77777777" w:rsidR="00F30B83" w:rsidRPr="00166FA3" w:rsidRDefault="00F30B83" w:rsidP="00F27E5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</w:rPr>
      </w:pPr>
    </w:p>
    <w:p w14:paraId="5520BC87" w14:textId="77777777" w:rsidR="00F27E58" w:rsidRPr="00166FA3" w:rsidRDefault="00477E1D" w:rsidP="00166FA3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  <w:b/>
          <w:color w:val="000000"/>
          <w:sz w:val="20"/>
          <w:szCs w:val="20"/>
        </w:rPr>
      </w:pPr>
      <w:r w:rsidRPr="00166FA3">
        <w:rPr>
          <w:rFonts w:ascii="Georgia" w:eastAsia="Times New Roman" w:hAnsi="Georgia" w:cs="Arial"/>
          <w:b/>
          <w:szCs w:val="24"/>
        </w:rPr>
        <w:t>PROFESSIO</w:t>
      </w:r>
      <w:r w:rsidR="00C74945">
        <w:rPr>
          <w:rFonts w:ascii="Georgia" w:eastAsia="Times New Roman" w:hAnsi="Georgia" w:cs="Arial"/>
          <w:b/>
          <w:szCs w:val="24"/>
        </w:rPr>
        <w:t>N</w:t>
      </w:r>
      <w:r w:rsidRPr="00166FA3">
        <w:rPr>
          <w:rFonts w:ascii="Georgia" w:eastAsia="Times New Roman" w:hAnsi="Georgia" w:cs="Arial"/>
          <w:b/>
          <w:szCs w:val="24"/>
        </w:rPr>
        <w:t xml:space="preserve">AL </w:t>
      </w:r>
      <w:r w:rsidR="00F27E58" w:rsidRPr="00166FA3">
        <w:rPr>
          <w:rFonts w:ascii="Georgia" w:eastAsia="Times New Roman" w:hAnsi="Georgia" w:cs="Arial"/>
          <w:b/>
          <w:szCs w:val="24"/>
        </w:rPr>
        <w:t>EXPERIENCE</w:t>
      </w:r>
      <w:r w:rsidR="00F27E58" w:rsidRPr="00166FA3">
        <w:rPr>
          <w:rFonts w:ascii="Georgia" w:eastAsia="Times New Roman" w:hAnsi="Georgia" w:cs="Arial"/>
          <w:sz w:val="11"/>
          <w:szCs w:val="24"/>
        </w:rPr>
        <w:t xml:space="preserve">  </w:t>
      </w:r>
    </w:p>
    <w:p w14:paraId="63ED75C9" w14:textId="77777777" w:rsidR="004B7FE2" w:rsidRPr="00166FA3" w:rsidRDefault="004B7FE2" w:rsidP="00584562">
      <w:pPr>
        <w:spacing w:line="240" w:lineRule="auto"/>
        <w:contextualSpacing/>
        <w:rPr>
          <w:rFonts w:ascii="Georgia" w:hAnsi="Georgia" w:cs="Arial"/>
          <w:b/>
        </w:rPr>
      </w:pPr>
    </w:p>
    <w:p w14:paraId="27CC8BB1" w14:textId="77777777" w:rsidR="00F77166" w:rsidRPr="00166FA3" w:rsidRDefault="002065B9" w:rsidP="00584562">
      <w:pPr>
        <w:spacing w:line="240" w:lineRule="auto"/>
        <w:contextualSpacing/>
        <w:rPr>
          <w:rFonts w:ascii="Georgia" w:hAnsi="Georgia" w:cs="Arial"/>
        </w:rPr>
      </w:pPr>
      <w:r>
        <w:rPr>
          <w:rFonts w:ascii="Georgia" w:hAnsi="Georgia" w:cs="Arial"/>
          <w:b/>
        </w:rPr>
        <w:t>Elite Innovations, LLC DBA Cellairis</w:t>
      </w:r>
      <w:r w:rsidR="00F77166" w:rsidRPr="00166FA3">
        <w:rPr>
          <w:rFonts w:ascii="Georgia" w:hAnsi="Georgia" w:cs="Arial"/>
        </w:rPr>
        <w:t xml:space="preserve">, </w:t>
      </w:r>
      <w:r>
        <w:rPr>
          <w:rFonts w:ascii="Georgia" w:hAnsi="Georgia" w:cs="Arial"/>
        </w:rPr>
        <w:t>Merritt Island, FL</w:t>
      </w:r>
      <w:r w:rsidR="00F77166" w:rsidRPr="00166FA3">
        <w:rPr>
          <w:rFonts w:ascii="Georgia" w:hAnsi="Georgia" w:cs="Arial"/>
        </w:rPr>
        <w:tab/>
      </w:r>
      <w:r w:rsidR="00F77166" w:rsidRPr="00166FA3">
        <w:rPr>
          <w:rFonts w:ascii="Georgia" w:hAnsi="Georgia" w:cs="Arial"/>
        </w:rPr>
        <w:tab/>
      </w:r>
      <w:r w:rsidR="00F77166" w:rsidRPr="00166FA3">
        <w:rPr>
          <w:rFonts w:ascii="Georgia" w:hAnsi="Georgia" w:cs="Arial"/>
        </w:rPr>
        <w:tab/>
      </w:r>
      <w:r w:rsidR="00F77166" w:rsidRPr="00166FA3">
        <w:rPr>
          <w:rFonts w:ascii="Georgia" w:hAnsi="Georgia" w:cs="Arial"/>
        </w:rPr>
        <w:tab/>
      </w:r>
      <w:r w:rsidR="00F77166" w:rsidRPr="00166FA3">
        <w:rPr>
          <w:rFonts w:ascii="Georgia" w:hAnsi="Georgia" w:cs="Arial"/>
        </w:rPr>
        <w:tab/>
      </w:r>
      <w:r w:rsidR="00F77166" w:rsidRPr="00166FA3">
        <w:rPr>
          <w:rFonts w:ascii="Georgia" w:hAnsi="Georgia" w:cs="Arial"/>
        </w:rPr>
        <w:tab/>
      </w:r>
      <w:r w:rsidR="00F77166" w:rsidRPr="00166FA3">
        <w:rPr>
          <w:rFonts w:ascii="Georgia" w:hAnsi="Georgia" w:cs="Arial"/>
        </w:rPr>
        <w:tab/>
      </w:r>
    </w:p>
    <w:p w14:paraId="6D17DFD0" w14:textId="3451B9A6" w:rsidR="00F77166" w:rsidRPr="00166FA3" w:rsidRDefault="00C765DC" w:rsidP="00584562">
      <w:pPr>
        <w:spacing w:after="0" w:line="240" w:lineRule="auto"/>
        <w:contextualSpacing/>
        <w:rPr>
          <w:rFonts w:ascii="Georgia" w:hAnsi="Georgia" w:cs="Arial"/>
        </w:rPr>
      </w:pPr>
      <w:r>
        <w:rPr>
          <w:rFonts w:ascii="Georgia" w:hAnsi="Georgia" w:cs="Arial"/>
          <w:u w:val="single"/>
        </w:rPr>
        <w:t xml:space="preserve">Co </w:t>
      </w:r>
      <w:r w:rsidR="002065B9">
        <w:rPr>
          <w:rFonts w:ascii="Georgia" w:hAnsi="Georgia" w:cs="Arial"/>
          <w:u w:val="single"/>
        </w:rPr>
        <w:t>Owner and Operator</w:t>
      </w:r>
      <w:r w:rsidR="002065B9">
        <w:rPr>
          <w:rFonts w:ascii="Georgia" w:hAnsi="Georgia" w:cs="Arial"/>
        </w:rPr>
        <w:tab/>
      </w:r>
      <w:r w:rsidR="002065B9">
        <w:rPr>
          <w:rFonts w:ascii="Georgia" w:hAnsi="Georgia" w:cs="Arial"/>
        </w:rPr>
        <w:tab/>
      </w:r>
      <w:r w:rsidR="002065B9">
        <w:rPr>
          <w:rFonts w:ascii="Georgia" w:hAnsi="Georgia" w:cs="Arial"/>
        </w:rPr>
        <w:tab/>
      </w:r>
      <w:r w:rsidR="00F77166" w:rsidRPr="00166FA3">
        <w:rPr>
          <w:rFonts w:ascii="Georgia" w:hAnsi="Georgia" w:cs="Arial"/>
        </w:rPr>
        <w:tab/>
      </w:r>
      <w:r w:rsidR="00F77166" w:rsidRPr="00166FA3">
        <w:rPr>
          <w:rFonts w:ascii="Georgia" w:hAnsi="Georgia" w:cs="Arial"/>
        </w:rPr>
        <w:tab/>
      </w:r>
      <w:r w:rsidR="00584562" w:rsidRPr="00166FA3">
        <w:rPr>
          <w:rFonts w:ascii="Georgia" w:hAnsi="Georgia" w:cs="Arial"/>
        </w:rPr>
        <w:tab/>
      </w:r>
      <w:r w:rsidR="00584562" w:rsidRPr="00166FA3">
        <w:rPr>
          <w:rFonts w:ascii="Georgia" w:hAnsi="Georgia" w:cs="Arial"/>
        </w:rPr>
        <w:tab/>
      </w:r>
      <w:r w:rsidR="00584562" w:rsidRPr="00166FA3">
        <w:rPr>
          <w:rFonts w:ascii="Georgia" w:hAnsi="Georgia" w:cs="Arial"/>
        </w:rPr>
        <w:tab/>
      </w:r>
      <w:r w:rsidR="002065B9">
        <w:rPr>
          <w:rFonts w:ascii="Georgia" w:hAnsi="Georgia" w:cs="Arial"/>
        </w:rPr>
        <w:t>April 2014 – August 2015</w:t>
      </w:r>
    </w:p>
    <w:p w14:paraId="47F21896" w14:textId="77777777" w:rsidR="00F27E58" w:rsidRPr="00166FA3" w:rsidRDefault="00F27E58" w:rsidP="00F77166">
      <w:pPr>
        <w:spacing w:after="0"/>
        <w:rPr>
          <w:rFonts w:ascii="Georgia" w:hAnsi="Georgia" w:cs="Arial"/>
        </w:rPr>
      </w:pPr>
      <w:r w:rsidRPr="00166FA3">
        <w:rPr>
          <w:rFonts w:ascii="Georgia" w:eastAsia="Times New Roman" w:hAnsi="Georgia" w:cs="Arial"/>
          <w:color w:val="000000"/>
        </w:rPr>
        <w:t>Key responsibilities included:</w:t>
      </w:r>
    </w:p>
    <w:p w14:paraId="2DA60D3B" w14:textId="77777777" w:rsidR="002065B9" w:rsidRPr="00133389" w:rsidRDefault="002065B9" w:rsidP="002065B9">
      <w:pPr>
        <w:widowControl w:val="0"/>
        <w:numPr>
          <w:ilvl w:val="0"/>
          <w:numId w:val="1"/>
        </w:numPr>
        <w:tabs>
          <w:tab w:val="left" w:pos="360"/>
          <w:tab w:val="left" w:pos="750"/>
        </w:tabs>
        <w:autoSpaceDE w:val="0"/>
        <w:autoSpaceDN w:val="0"/>
        <w:adjustRightInd w:val="0"/>
        <w:spacing w:after="0" w:line="240" w:lineRule="auto"/>
        <w:ind w:left="750" w:hanging="750"/>
        <w:jc w:val="both"/>
        <w:rPr>
          <w:rFonts w:ascii="Georgia" w:hAnsi="Georgia" w:cs="Times New Roman"/>
          <w:color w:val="000000"/>
        </w:rPr>
      </w:pPr>
      <w:r w:rsidRPr="00133389">
        <w:rPr>
          <w:rFonts w:ascii="Georgia" w:hAnsi="Georgia" w:cs="Times New Roman"/>
          <w:color w:val="000000"/>
        </w:rPr>
        <w:t>Provide leadership and support to a team to ensure quality service and customer satisfaction.</w:t>
      </w:r>
    </w:p>
    <w:p w14:paraId="565668FF" w14:textId="77777777" w:rsidR="002065B9" w:rsidRPr="00133389" w:rsidRDefault="002065B9" w:rsidP="002065B9">
      <w:pPr>
        <w:widowControl w:val="0"/>
        <w:numPr>
          <w:ilvl w:val="0"/>
          <w:numId w:val="1"/>
        </w:numPr>
        <w:tabs>
          <w:tab w:val="left" w:pos="360"/>
          <w:tab w:val="left" w:pos="750"/>
        </w:tabs>
        <w:autoSpaceDE w:val="0"/>
        <w:autoSpaceDN w:val="0"/>
        <w:adjustRightInd w:val="0"/>
        <w:spacing w:after="0" w:line="240" w:lineRule="auto"/>
        <w:ind w:left="750" w:hanging="750"/>
        <w:jc w:val="both"/>
        <w:rPr>
          <w:rFonts w:ascii="Georgia" w:hAnsi="Georgia" w:cs="Times New Roman"/>
          <w:color w:val="000000"/>
        </w:rPr>
      </w:pPr>
      <w:r w:rsidRPr="00133389">
        <w:rPr>
          <w:rFonts w:ascii="Georgia" w:hAnsi="Georgia" w:cs="Times New Roman"/>
          <w:color w:val="000000"/>
        </w:rPr>
        <w:t>Provide employees with motivation to promote sales excellence.</w:t>
      </w:r>
    </w:p>
    <w:p w14:paraId="4C06F34D" w14:textId="77777777" w:rsidR="002065B9" w:rsidRPr="00133389" w:rsidRDefault="002065B9" w:rsidP="002065B9">
      <w:pPr>
        <w:widowControl w:val="0"/>
        <w:numPr>
          <w:ilvl w:val="0"/>
          <w:numId w:val="1"/>
        </w:numPr>
        <w:tabs>
          <w:tab w:val="left" w:pos="360"/>
          <w:tab w:val="left" w:pos="750"/>
        </w:tabs>
        <w:autoSpaceDE w:val="0"/>
        <w:autoSpaceDN w:val="0"/>
        <w:adjustRightInd w:val="0"/>
        <w:spacing w:after="0" w:line="240" w:lineRule="auto"/>
        <w:ind w:left="750" w:hanging="750"/>
        <w:jc w:val="both"/>
        <w:rPr>
          <w:rFonts w:ascii="Georgia" w:hAnsi="Georgia" w:cs="Times New Roman"/>
          <w:color w:val="000000"/>
        </w:rPr>
      </w:pPr>
      <w:r w:rsidRPr="00133389">
        <w:rPr>
          <w:rFonts w:ascii="Georgia" w:hAnsi="Georgia" w:cs="Times New Roman"/>
          <w:color w:val="000000"/>
        </w:rPr>
        <w:t>Build customer relationships by providing excellent customer service and support.</w:t>
      </w:r>
    </w:p>
    <w:p w14:paraId="41B0A3B2" w14:textId="77777777" w:rsidR="002065B9" w:rsidRPr="00133389" w:rsidRDefault="002065B9" w:rsidP="002065B9">
      <w:pPr>
        <w:widowControl w:val="0"/>
        <w:numPr>
          <w:ilvl w:val="0"/>
          <w:numId w:val="1"/>
        </w:numPr>
        <w:tabs>
          <w:tab w:val="left" w:pos="360"/>
          <w:tab w:val="left" w:pos="750"/>
        </w:tabs>
        <w:autoSpaceDE w:val="0"/>
        <w:autoSpaceDN w:val="0"/>
        <w:adjustRightInd w:val="0"/>
        <w:spacing w:after="0" w:line="240" w:lineRule="auto"/>
        <w:ind w:left="750" w:hanging="750"/>
        <w:jc w:val="both"/>
        <w:rPr>
          <w:rFonts w:ascii="Georgia" w:hAnsi="Georgia" w:cs="Times New Roman"/>
          <w:color w:val="000000"/>
        </w:rPr>
      </w:pPr>
      <w:r w:rsidRPr="00133389">
        <w:rPr>
          <w:rFonts w:ascii="Georgia" w:hAnsi="Georgia" w:cs="Times New Roman"/>
          <w:color w:val="000000"/>
        </w:rPr>
        <w:t>Consistently celebrate employee’s successes timely and with sincerity.</w:t>
      </w:r>
    </w:p>
    <w:p w14:paraId="3084AB86" w14:textId="77777777" w:rsidR="002065B9" w:rsidRPr="00133389" w:rsidRDefault="002065B9" w:rsidP="002065B9">
      <w:pPr>
        <w:widowControl w:val="0"/>
        <w:numPr>
          <w:ilvl w:val="0"/>
          <w:numId w:val="1"/>
        </w:numPr>
        <w:tabs>
          <w:tab w:val="left" w:pos="360"/>
          <w:tab w:val="left" w:pos="750"/>
        </w:tabs>
        <w:autoSpaceDE w:val="0"/>
        <w:autoSpaceDN w:val="0"/>
        <w:adjustRightInd w:val="0"/>
        <w:spacing w:after="0" w:line="240" w:lineRule="auto"/>
        <w:ind w:left="750" w:hanging="750"/>
        <w:jc w:val="both"/>
        <w:rPr>
          <w:rFonts w:ascii="Georgia" w:hAnsi="Georgia" w:cs="Times New Roman"/>
          <w:color w:val="000000"/>
        </w:rPr>
      </w:pPr>
      <w:r w:rsidRPr="00133389">
        <w:rPr>
          <w:rFonts w:ascii="Georgia" w:hAnsi="Georgia" w:cs="Times New Roman"/>
          <w:color w:val="000000"/>
        </w:rPr>
        <w:t>Research market trends to ensure store products are meeting consumer demands.</w:t>
      </w:r>
    </w:p>
    <w:p w14:paraId="6CB4EE92" w14:textId="77777777" w:rsidR="002065B9" w:rsidRPr="00133389" w:rsidRDefault="002065B9" w:rsidP="002065B9">
      <w:pPr>
        <w:widowControl w:val="0"/>
        <w:numPr>
          <w:ilvl w:val="0"/>
          <w:numId w:val="1"/>
        </w:numPr>
        <w:tabs>
          <w:tab w:val="left" w:pos="360"/>
          <w:tab w:val="left" w:pos="750"/>
        </w:tabs>
        <w:autoSpaceDE w:val="0"/>
        <w:autoSpaceDN w:val="0"/>
        <w:adjustRightInd w:val="0"/>
        <w:spacing w:after="0" w:line="240" w:lineRule="auto"/>
        <w:ind w:left="750" w:hanging="750"/>
        <w:jc w:val="both"/>
        <w:rPr>
          <w:rFonts w:ascii="Georgia" w:hAnsi="Georgia" w:cs="Times New Roman"/>
          <w:color w:val="000000"/>
        </w:rPr>
      </w:pPr>
      <w:r w:rsidRPr="00133389">
        <w:rPr>
          <w:rFonts w:ascii="Georgia" w:hAnsi="Georgia" w:cs="Times New Roman"/>
          <w:color w:val="000000"/>
        </w:rPr>
        <w:t>Monitor sales trends by analyzing reports to restock popular items and markdown dust collectors.</w:t>
      </w:r>
    </w:p>
    <w:p w14:paraId="74314E66" w14:textId="77777777" w:rsidR="002065B9" w:rsidRPr="00133389" w:rsidRDefault="002065B9" w:rsidP="002065B9">
      <w:pPr>
        <w:widowControl w:val="0"/>
        <w:numPr>
          <w:ilvl w:val="0"/>
          <w:numId w:val="1"/>
        </w:numPr>
        <w:tabs>
          <w:tab w:val="left" w:pos="360"/>
          <w:tab w:val="left" w:pos="750"/>
        </w:tabs>
        <w:autoSpaceDE w:val="0"/>
        <w:autoSpaceDN w:val="0"/>
        <w:adjustRightInd w:val="0"/>
        <w:spacing w:after="0" w:line="240" w:lineRule="auto"/>
        <w:ind w:left="750" w:hanging="750"/>
        <w:jc w:val="both"/>
        <w:rPr>
          <w:rFonts w:ascii="Georgia" w:hAnsi="Georgia" w:cs="Times New Roman"/>
          <w:color w:val="000000"/>
        </w:rPr>
      </w:pPr>
      <w:r w:rsidRPr="00133389">
        <w:rPr>
          <w:rFonts w:ascii="Georgia" w:hAnsi="Georgia" w:cs="Times New Roman"/>
          <w:color w:val="000000"/>
        </w:rPr>
        <w:t>Researched manufacturers and maintained positive relationships with wholesale venders to obtain quality product at the best prices.</w:t>
      </w:r>
    </w:p>
    <w:p w14:paraId="22998688" w14:textId="77777777" w:rsidR="002065B9" w:rsidRPr="00133389" w:rsidRDefault="002065B9" w:rsidP="002065B9">
      <w:pPr>
        <w:widowControl w:val="0"/>
        <w:numPr>
          <w:ilvl w:val="0"/>
          <w:numId w:val="1"/>
        </w:numPr>
        <w:tabs>
          <w:tab w:val="left" w:pos="360"/>
          <w:tab w:val="left" w:pos="750"/>
        </w:tabs>
        <w:autoSpaceDE w:val="0"/>
        <w:autoSpaceDN w:val="0"/>
        <w:adjustRightInd w:val="0"/>
        <w:spacing w:after="0" w:line="240" w:lineRule="auto"/>
        <w:ind w:left="750" w:hanging="750"/>
        <w:jc w:val="both"/>
        <w:rPr>
          <w:rFonts w:ascii="Georgia" w:hAnsi="Georgia" w:cs="Times New Roman"/>
          <w:color w:val="000000"/>
        </w:rPr>
      </w:pPr>
      <w:r w:rsidRPr="00133389">
        <w:rPr>
          <w:rFonts w:ascii="Georgia" w:hAnsi="Georgia" w:cs="Times New Roman"/>
          <w:color w:val="000000"/>
        </w:rPr>
        <w:t>Maintain the company budget to maximize monthly profits.</w:t>
      </w:r>
    </w:p>
    <w:p w14:paraId="76CAE366" w14:textId="77777777" w:rsidR="002065B9" w:rsidRPr="00133389" w:rsidRDefault="002065B9" w:rsidP="002065B9">
      <w:pPr>
        <w:widowControl w:val="0"/>
        <w:numPr>
          <w:ilvl w:val="0"/>
          <w:numId w:val="1"/>
        </w:numPr>
        <w:tabs>
          <w:tab w:val="left" w:pos="360"/>
          <w:tab w:val="left" w:pos="750"/>
        </w:tabs>
        <w:autoSpaceDE w:val="0"/>
        <w:autoSpaceDN w:val="0"/>
        <w:adjustRightInd w:val="0"/>
        <w:spacing w:after="0" w:line="240" w:lineRule="auto"/>
        <w:ind w:left="750" w:hanging="750"/>
        <w:jc w:val="both"/>
        <w:rPr>
          <w:rFonts w:ascii="Georgia" w:hAnsi="Georgia" w:cs="Times New Roman"/>
          <w:color w:val="000000"/>
        </w:rPr>
      </w:pPr>
      <w:r w:rsidRPr="00133389">
        <w:rPr>
          <w:rFonts w:ascii="Georgia" w:hAnsi="Georgia" w:cs="Times New Roman"/>
          <w:color w:val="000000"/>
        </w:rPr>
        <w:t>Establish product/service pricing to be competitive while maximizing profit margin.</w:t>
      </w:r>
    </w:p>
    <w:p w14:paraId="6082B1A5" w14:textId="77777777" w:rsidR="006E5E5A" w:rsidRPr="00133389" w:rsidRDefault="002065B9" w:rsidP="002065B9">
      <w:pPr>
        <w:widowControl w:val="0"/>
        <w:numPr>
          <w:ilvl w:val="0"/>
          <w:numId w:val="1"/>
        </w:numPr>
        <w:tabs>
          <w:tab w:val="left" w:pos="360"/>
          <w:tab w:val="left" w:pos="750"/>
        </w:tabs>
        <w:autoSpaceDE w:val="0"/>
        <w:autoSpaceDN w:val="0"/>
        <w:adjustRightInd w:val="0"/>
        <w:spacing w:after="0" w:line="240" w:lineRule="auto"/>
        <w:ind w:left="750" w:hanging="750"/>
        <w:jc w:val="both"/>
        <w:rPr>
          <w:rFonts w:ascii="Georgia" w:hAnsi="Georgia" w:cs="Times New Roman"/>
          <w:color w:val="000000"/>
        </w:rPr>
      </w:pPr>
      <w:r w:rsidRPr="00133389">
        <w:rPr>
          <w:rFonts w:ascii="Georgia" w:hAnsi="Georgia" w:cs="Times New Roman"/>
          <w:color w:val="000000"/>
        </w:rPr>
        <w:t>Establish company and individual sales goals.</w:t>
      </w:r>
    </w:p>
    <w:p w14:paraId="10E5EEDF" w14:textId="77777777" w:rsidR="00F27E58" w:rsidRPr="00133389" w:rsidRDefault="002065B9" w:rsidP="002065B9">
      <w:pPr>
        <w:widowControl w:val="0"/>
        <w:numPr>
          <w:ilvl w:val="0"/>
          <w:numId w:val="1"/>
        </w:numPr>
        <w:tabs>
          <w:tab w:val="left" w:pos="360"/>
          <w:tab w:val="left" w:pos="750"/>
        </w:tabs>
        <w:autoSpaceDE w:val="0"/>
        <w:autoSpaceDN w:val="0"/>
        <w:adjustRightInd w:val="0"/>
        <w:spacing w:after="0" w:line="240" w:lineRule="auto"/>
        <w:ind w:left="750" w:hanging="750"/>
        <w:jc w:val="both"/>
        <w:rPr>
          <w:rFonts w:ascii="Times New Roman" w:hAnsi="Times New Roman" w:cs="Times New Roman"/>
          <w:color w:val="000000"/>
        </w:rPr>
      </w:pPr>
      <w:r w:rsidRPr="00133389">
        <w:rPr>
          <w:rFonts w:ascii="Georgia" w:hAnsi="Georgia" w:cs="Times New Roman"/>
          <w:color w:val="000000"/>
        </w:rPr>
        <w:t>Establish and maintain guidelines, processes, and procedures.</w:t>
      </w:r>
    </w:p>
    <w:p w14:paraId="60099203" w14:textId="77777777" w:rsidR="002065B9" w:rsidRDefault="002065B9" w:rsidP="00F77166">
      <w:pPr>
        <w:spacing w:after="0"/>
        <w:rPr>
          <w:rFonts w:ascii="Georgia" w:hAnsi="Georgia" w:cs="Arial"/>
          <w:b/>
        </w:rPr>
      </w:pPr>
    </w:p>
    <w:p w14:paraId="6A337559" w14:textId="77777777" w:rsidR="00562708" w:rsidRPr="00166FA3" w:rsidRDefault="002065B9" w:rsidP="00F77166">
      <w:pPr>
        <w:spacing w:after="0"/>
        <w:rPr>
          <w:rFonts w:ascii="Georgia" w:hAnsi="Georgia" w:cs="Arial"/>
          <w:u w:val="single"/>
        </w:rPr>
      </w:pPr>
      <w:r>
        <w:rPr>
          <w:rFonts w:ascii="Georgia" w:hAnsi="Georgia" w:cs="Arial"/>
          <w:b/>
        </w:rPr>
        <w:t>Space Coast Credit Union</w:t>
      </w:r>
      <w:r>
        <w:rPr>
          <w:rFonts w:ascii="Georgia" w:hAnsi="Georgia" w:cs="Arial"/>
        </w:rPr>
        <w:t>, Melbourne</w:t>
      </w:r>
      <w:r w:rsidR="00562708" w:rsidRPr="00166FA3">
        <w:rPr>
          <w:rFonts w:ascii="Georgia" w:hAnsi="Georgia" w:cs="Arial"/>
        </w:rPr>
        <w:t xml:space="preserve">, </w:t>
      </w:r>
      <w:r>
        <w:rPr>
          <w:rFonts w:ascii="Georgia" w:hAnsi="Georgia" w:cs="Arial"/>
        </w:rPr>
        <w:t>FL</w:t>
      </w:r>
    </w:p>
    <w:p w14:paraId="5329C5A0" w14:textId="77777777" w:rsidR="00F27E58" w:rsidRPr="00166FA3" w:rsidRDefault="006E5E5A" w:rsidP="00F77166">
      <w:pPr>
        <w:spacing w:after="0"/>
        <w:rPr>
          <w:rFonts w:ascii="Georgia" w:hAnsi="Georgia" w:cs="Arial"/>
        </w:rPr>
      </w:pPr>
      <w:r>
        <w:rPr>
          <w:rFonts w:ascii="Georgia" w:hAnsi="Georgia" w:cs="Arial"/>
          <w:u w:val="single"/>
        </w:rPr>
        <w:t>Assistant Branch Manager, Retail Banking</w:t>
      </w:r>
      <w:r w:rsidR="00F77166" w:rsidRPr="00166FA3">
        <w:rPr>
          <w:rFonts w:ascii="Georgia" w:hAnsi="Georgia" w:cs="Arial"/>
        </w:rPr>
        <w:tab/>
      </w:r>
      <w:r w:rsidR="00584562" w:rsidRPr="00166FA3">
        <w:rPr>
          <w:rFonts w:ascii="Georgia" w:hAnsi="Georgia" w:cs="Arial"/>
        </w:rPr>
        <w:tab/>
      </w:r>
      <w:r w:rsidR="00584562" w:rsidRPr="00166FA3">
        <w:rPr>
          <w:rFonts w:ascii="Georgia" w:hAnsi="Georgia" w:cs="Arial"/>
        </w:rPr>
        <w:tab/>
      </w:r>
      <w:r w:rsidR="00584562" w:rsidRPr="00166FA3">
        <w:rPr>
          <w:rFonts w:ascii="Georgia" w:hAnsi="Georgia" w:cs="Arial"/>
        </w:rPr>
        <w:tab/>
      </w:r>
      <w:r>
        <w:rPr>
          <w:rFonts w:ascii="Georgia" w:hAnsi="Georgia" w:cs="Arial"/>
        </w:rPr>
        <w:tab/>
      </w:r>
      <w:r w:rsidR="002065B9">
        <w:rPr>
          <w:rFonts w:ascii="Georgia" w:hAnsi="Georgia" w:cs="Arial"/>
        </w:rPr>
        <w:t>February 2013 – April 2014</w:t>
      </w:r>
    </w:p>
    <w:p w14:paraId="048F735B" w14:textId="77777777" w:rsidR="00F27E58" w:rsidRPr="00166FA3" w:rsidRDefault="00F27E58" w:rsidP="00F27E58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  <w:color w:val="000000"/>
        </w:rPr>
      </w:pPr>
      <w:r w:rsidRPr="00166FA3">
        <w:rPr>
          <w:rFonts w:ascii="Georgia" w:eastAsia="Times New Roman" w:hAnsi="Georgia" w:cs="Arial"/>
          <w:color w:val="000000"/>
        </w:rPr>
        <w:t>Key responsibilities included:</w:t>
      </w:r>
    </w:p>
    <w:p w14:paraId="0E491093" w14:textId="77777777" w:rsidR="006E5E5A" w:rsidRPr="006E5E5A" w:rsidRDefault="006E5E5A" w:rsidP="006E5E5A">
      <w:pPr>
        <w:widowControl w:val="0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  <w:color w:val="000000"/>
        </w:rPr>
      </w:pPr>
      <w:r w:rsidRPr="006E5E5A">
        <w:rPr>
          <w:rFonts w:ascii="Georgia" w:eastAsia="Times New Roman" w:hAnsi="Georgia" w:cs="Arial"/>
          <w:color w:val="000000"/>
        </w:rPr>
        <w:t>Active in providing effective coaching, cross-training and performance appraisals to maintain positive service levels.</w:t>
      </w:r>
    </w:p>
    <w:p w14:paraId="240D98D1" w14:textId="77777777" w:rsidR="006E5E5A" w:rsidRPr="006E5E5A" w:rsidRDefault="006E5E5A" w:rsidP="006E5E5A">
      <w:pPr>
        <w:widowControl w:val="0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  <w:color w:val="000000"/>
        </w:rPr>
      </w:pPr>
      <w:r w:rsidRPr="006E5E5A">
        <w:rPr>
          <w:rFonts w:ascii="Georgia" w:eastAsia="Times New Roman" w:hAnsi="Georgia" w:cs="Arial"/>
          <w:color w:val="000000"/>
        </w:rPr>
        <w:t>Provide employees with motivation to promote consistent quality referrals to meet established sales goals.</w:t>
      </w:r>
    </w:p>
    <w:p w14:paraId="38AC535B" w14:textId="77777777" w:rsidR="006E5E5A" w:rsidRPr="006E5E5A" w:rsidRDefault="006E5E5A" w:rsidP="006E5E5A">
      <w:pPr>
        <w:widowControl w:val="0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  <w:color w:val="000000"/>
        </w:rPr>
      </w:pPr>
      <w:r w:rsidRPr="006E5E5A">
        <w:rPr>
          <w:rFonts w:ascii="Georgia" w:eastAsia="Times New Roman" w:hAnsi="Georgia" w:cs="Arial"/>
          <w:color w:val="000000"/>
        </w:rPr>
        <w:t>Consistently celebrate employee’s successes timely and with sincerity.</w:t>
      </w:r>
    </w:p>
    <w:p w14:paraId="4606A433" w14:textId="77777777" w:rsidR="006E5E5A" w:rsidRPr="006E5E5A" w:rsidRDefault="006E5E5A" w:rsidP="006E5E5A">
      <w:pPr>
        <w:widowControl w:val="0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  <w:color w:val="000000"/>
        </w:rPr>
      </w:pPr>
      <w:r w:rsidRPr="006E5E5A">
        <w:rPr>
          <w:rFonts w:ascii="Georgia" w:eastAsia="Times New Roman" w:hAnsi="Georgia" w:cs="Arial"/>
          <w:color w:val="000000"/>
        </w:rPr>
        <w:t>Manage the lobby and teller line traffic flow when the team needs support.</w:t>
      </w:r>
    </w:p>
    <w:p w14:paraId="07D5FFB7" w14:textId="77777777" w:rsidR="006E5E5A" w:rsidRPr="006E5E5A" w:rsidRDefault="006E5E5A" w:rsidP="006E5E5A">
      <w:pPr>
        <w:widowControl w:val="0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  <w:color w:val="000000"/>
        </w:rPr>
      </w:pPr>
      <w:r w:rsidRPr="006E5E5A">
        <w:rPr>
          <w:rFonts w:ascii="Georgia" w:eastAsia="Times New Roman" w:hAnsi="Georgia" w:cs="Arial"/>
          <w:color w:val="000000"/>
        </w:rPr>
        <w:t>Manage all cash levels, branch and teller drawers, to meet branch expectations.</w:t>
      </w:r>
    </w:p>
    <w:p w14:paraId="37BFB206" w14:textId="77777777" w:rsidR="006E5E5A" w:rsidRDefault="006E5E5A" w:rsidP="006E5E5A">
      <w:pPr>
        <w:widowControl w:val="0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  <w:color w:val="000000"/>
        </w:rPr>
      </w:pPr>
      <w:r w:rsidRPr="006E5E5A">
        <w:rPr>
          <w:rFonts w:ascii="Georgia" w:eastAsia="Times New Roman" w:hAnsi="Georgia" w:cs="Arial"/>
          <w:color w:val="000000"/>
        </w:rPr>
        <w:t>Monitor sales and referral activity on a daily basis to analyze positive and negative trends.</w:t>
      </w:r>
    </w:p>
    <w:p w14:paraId="501D5FE7" w14:textId="77777777" w:rsidR="00F27E58" w:rsidRDefault="006E5E5A" w:rsidP="006E5E5A">
      <w:pPr>
        <w:widowControl w:val="0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  <w:color w:val="000000"/>
        </w:rPr>
      </w:pPr>
      <w:r w:rsidRPr="006E5E5A">
        <w:rPr>
          <w:rFonts w:ascii="Georgia" w:eastAsia="Times New Roman" w:hAnsi="Georgia" w:cs="Arial"/>
          <w:color w:val="000000"/>
        </w:rPr>
        <w:t>Delegate tasks and empower employees to challenge themselves to help with gaining experience and achieving their personal career goals.</w:t>
      </w:r>
    </w:p>
    <w:p w14:paraId="11F504F3" w14:textId="77777777" w:rsidR="006E5E5A" w:rsidRPr="006E5E5A" w:rsidRDefault="006E5E5A" w:rsidP="006E5E5A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  <w:color w:val="000000"/>
        </w:rPr>
      </w:pPr>
    </w:p>
    <w:p w14:paraId="7FCBA48E" w14:textId="130C1692" w:rsidR="00F77166" w:rsidRPr="00166FA3" w:rsidRDefault="00133389" w:rsidP="00584562">
      <w:pPr>
        <w:spacing w:after="0" w:line="240" w:lineRule="auto"/>
        <w:contextualSpacing/>
        <w:rPr>
          <w:rFonts w:ascii="Georgia" w:hAnsi="Georgia" w:cs="Arial"/>
        </w:rPr>
      </w:pPr>
      <w:r>
        <w:rPr>
          <w:rFonts w:ascii="Georgia" w:hAnsi="Georgia" w:cs="Arial"/>
          <w:b/>
        </w:rPr>
        <w:t>Space Coast Credit Union</w:t>
      </w:r>
      <w:r>
        <w:rPr>
          <w:rFonts w:ascii="Georgia" w:hAnsi="Georgia" w:cs="Arial"/>
        </w:rPr>
        <w:t>, Melbourne, FL</w:t>
      </w:r>
      <w:r w:rsidR="00AB6644" w:rsidRPr="00166FA3">
        <w:rPr>
          <w:rFonts w:ascii="Georgia" w:hAnsi="Georgia" w:cs="Arial"/>
        </w:rPr>
        <w:tab/>
      </w:r>
      <w:r w:rsidR="00AB6644" w:rsidRPr="00166FA3">
        <w:rPr>
          <w:rFonts w:ascii="Georgia" w:hAnsi="Georgia" w:cs="Arial"/>
        </w:rPr>
        <w:tab/>
      </w:r>
      <w:r w:rsidR="00AB6644" w:rsidRPr="00166FA3">
        <w:rPr>
          <w:rFonts w:ascii="Georgia" w:hAnsi="Georgia" w:cs="Arial"/>
        </w:rPr>
        <w:tab/>
      </w:r>
      <w:r>
        <w:rPr>
          <w:rFonts w:ascii="Georgia" w:hAnsi="Georgia" w:cs="Arial"/>
        </w:rPr>
        <w:tab/>
        <w:t>March 2010 – February 201</w:t>
      </w:r>
      <w:r w:rsidR="00022590">
        <w:rPr>
          <w:rFonts w:ascii="Georgia" w:hAnsi="Georgia" w:cs="Arial"/>
        </w:rPr>
        <w:t>3</w:t>
      </w:r>
    </w:p>
    <w:p w14:paraId="4274EA53" w14:textId="77777777" w:rsidR="00F27E58" w:rsidRPr="00166FA3" w:rsidRDefault="00133389" w:rsidP="00584562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contextualSpacing/>
        <w:rPr>
          <w:rFonts w:ascii="Georgia" w:eastAsia="Times New Roman" w:hAnsi="Georgia" w:cs="Arial"/>
          <w:color w:val="000000"/>
          <w:u w:val="single"/>
        </w:rPr>
      </w:pPr>
      <w:r>
        <w:rPr>
          <w:rFonts w:ascii="Georgia" w:eastAsia="Times New Roman" w:hAnsi="Georgia" w:cs="Arial"/>
          <w:color w:val="000000"/>
          <w:u w:val="single"/>
        </w:rPr>
        <w:t>Senior Member Service Specialist, Personal Banker</w:t>
      </w:r>
    </w:p>
    <w:p w14:paraId="1A4E4D0B" w14:textId="77777777" w:rsidR="00F27E58" w:rsidRPr="00166FA3" w:rsidRDefault="00F27E58" w:rsidP="00F27E58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  <w:color w:val="000000"/>
        </w:rPr>
      </w:pPr>
      <w:r w:rsidRPr="00166FA3">
        <w:rPr>
          <w:rFonts w:ascii="Georgia" w:eastAsia="Times New Roman" w:hAnsi="Georgia" w:cs="Arial"/>
          <w:color w:val="000000"/>
        </w:rPr>
        <w:t xml:space="preserve">Key responsibilities included: </w:t>
      </w:r>
    </w:p>
    <w:p w14:paraId="48EE5F22" w14:textId="77777777" w:rsidR="00133389" w:rsidRPr="00133389" w:rsidRDefault="00133389" w:rsidP="0013338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  <w:color w:val="000000"/>
        </w:rPr>
      </w:pPr>
      <w:r w:rsidRPr="00133389">
        <w:rPr>
          <w:rFonts w:ascii="Georgia" w:eastAsia="Times New Roman" w:hAnsi="Georgia" w:cs="Arial"/>
          <w:color w:val="000000"/>
        </w:rPr>
        <w:t>Provide leadership and encouragement to the team to increase sales and efficiency</w:t>
      </w:r>
    </w:p>
    <w:p w14:paraId="7BC487C5" w14:textId="77777777" w:rsidR="00133389" w:rsidRPr="00133389" w:rsidRDefault="00133389" w:rsidP="0013338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  <w:color w:val="000000"/>
        </w:rPr>
      </w:pPr>
      <w:r w:rsidRPr="00133389">
        <w:rPr>
          <w:rFonts w:ascii="Georgia" w:eastAsia="Times New Roman" w:hAnsi="Georgia" w:cs="Arial"/>
          <w:color w:val="000000"/>
        </w:rPr>
        <w:t>Write monthly core value notes for myself and my peers</w:t>
      </w:r>
    </w:p>
    <w:p w14:paraId="3D998A66" w14:textId="77777777" w:rsidR="00133389" w:rsidRPr="00133389" w:rsidRDefault="00133389" w:rsidP="0013338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  <w:color w:val="000000"/>
        </w:rPr>
      </w:pPr>
      <w:r w:rsidRPr="00133389">
        <w:rPr>
          <w:rFonts w:ascii="Georgia" w:eastAsia="Times New Roman" w:hAnsi="Georgia" w:cs="Arial"/>
          <w:color w:val="000000"/>
        </w:rPr>
        <w:t>Frequently work with management to ensure branch productiveness is high. I coordinate audits, new accounts reviews, and branch meetings</w:t>
      </w:r>
    </w:p>
    <w:p w14:paraId="465F5261" w14:textId="77777777" w:rsidR="00133389" w:rsidRPr="00133389" w:rsidRDefault="00133389" w:rsidP="0013338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  <w:color w:val="000000"/>
        </w:rPr>
      </w:pPr>
      <w:r w:rsidRPr="00133389">
        <w:rPr>
          <w:rFonts w:ascii="Georgia" w:eastAsia="Times New Roman" w:hAnsi="Georgia" w:cs="Arial"/>
          <w:color w:val="000000"/>
        </w:rPr>
        <w:t>Work through difficult member situations and concerns independently. Resolve member issues at branch level</w:t>
      </w:r>
    </w:p>
    <w:p w14:paraId="51E83F95" w14:textId="77777777" w:rsidR="00133389" w:rsidRPr="00133389" w:rsidRDefault="00133389" w:rsidP="0013338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  <w:color w:val="000000"/>
        </w:rPr>
      </w:pPr>
      <w:r w:rsidRPr="00133389">
        <w:rPr>
          <w:rFonts w:ascii="Georgia" w:eastAsia="Times New Roman" w:hAnsi="Georgia" w:cs="Arial"/>
          <w:color w:val="000000"/>
        </w:rPr>
        <w:t>Serve as the Branch Mentor:</w:t>
      </w:r>
    </w:p>
    <w:p w14:paraId="55DC29FE" w14:textId="77777777" w:rsidR="00133389" w:rsidRPr="00133389" w:rsidRDefault="00133389" w:rsidP="0013338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  <w:color w:val="000000"/>
        </w:rPr>
      </w:pPr>
      <w:r w:rsidRPr="00133389">
        <w:rPr>
          <w:rFonts w:ascii="Georgia" w:eastAsia="Times New Roman" w:hAnsi="Georgia" w:cs="Arial"/>
          <w:color w:val="000000"/>
        </w:rPr>
        <w:t>Create an open line of communication between myself and trainees to facilitate development though daily meetings and coaching’s</w:t>
      </w:r>
    </w:p>
    <w:p w14:paraId="7A43E091" w14:textId="77777777" w:rsidR="00133389" w:rsidRPr="00133389" w:rsidRDefault="00133389" w:rsidP="0013338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  <w:color w:val="000000"/>
        </w:rPr>
      </w:pPr>
      <w:r w:rsidRPr="00133389">
        <w:rPr>
          <w:rFonts w:ascii="Georgia" w:eastAsia="Times New Roman" w:hAnsi="Georgia" w:cs="Arial"/>
          <w:color w:val="000000"/>
        </w:rPr>
        <w:t>Use motivation and knowledge to drive the team to quality referrals and increased production</w:t>
      </w:r>
    </w:p>
    <w:p w14:paraId="190B1F14" w14:textId="77777777" w:rsidR="00133389" w:rsidRDefault="00133389" w:rsidP="0013338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  <w:color w:val="000000"/>
        </w:rPr>
      </w:pPr>
      <w:r w:rsidRPr="00133389">
        <w:rPr>
          <w:rFonts w:ascii="Georgia" w:eastAsia="Times New Roman" w:hAnsi="Georgia" w:cs="Arial"/>
          <w:color w:val="000000"/>
        </w:rPr>
        <w:lastRenderedPageBreak/>
        <w:t xml:space="preserve">Communicate trainee performance and further development opportunities to branch management to confirm appropriate growth  </w:t>
      </w:r>
    </w:p>
    <w:p w14:paraId="5AB3F43E" w14:textId="77777777" w:rsidR="00F27E58" w:rsidRPr="00133389" w:rsidRDefault="00133389" w:rsidP="0013338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  <w:color w:val="000000"/>
        </w:rPr>
      </w:pPr>
      <w:r w:rsidRPr="00133389">
        <w:rPr>
          <w:rFonts w:ascii="Georgia" w:eastAsia="Times New Roman" w:hAnsi="Georgia" w:cs="Arial"/>
          <w:color w:val="000000"/>
        </w:rPr>
        <w:t>Create an organized work flow through training to ensure required coursework is complete</w:t>
      </w:r>
    </w:p>
    <w:p w14:paraId="44ADCE48" w14:textId="77777777" w:rsidR="00F27E58" w:rsidRPr="00166FA3" w:rsidRDefault="00F27E58" w:rsidP="00F27E5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Arial"/>
        </w:rPr>
      </w:pPr>
    </w:p>
    <w:p w14:paraId="5ACF7F3D" w14:textId="77777777" w:rsidR="008562BA" w:rsidRPr="00166FA3" w:rsidRDefault="008562BA" w:rsidP="00751C04">
      <w:pPr>
        <w:spacing w:after="0"/>
        <w:rPr>
          <w:rFonts w:ascii="Georgia" w:hAnsi="Georgia" w:cs="Arial"/>
        </w:rPr>
      </w:pPr>
    </w:p>
    <w:sectPr w:rsidR="008562BA" w:rsidRPr="00166FA3" w:rsidSect="0038791A">
      <w:type w:val="continuous"/>
      <w:pgSz w:w="12240" w:h="15840"/>
      <w:pgMar w:top="720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759B76" w14:textId="77777777" w:rsidR="00CF0795" w:rsidRDefault="00CF0795" w:rsidP="008E5D4D">
      <w:pPr>
        <w:spacing w:after="0" w:line="240" w:lineRule="auto"/>
      </w:pPr>
      <w:r>
        <w:separator/>
      </w:r>
    </w:p>
  </w:endnote>
  <w:endnote w:type="continuationSeparator" w:id="0">
    <w:p w14:paraId="5A001E2F" w14:textId="77777777" w:rsidR="00CF0795" w:rsidRDefault="00CF0795" w:rsidP="008E5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2829A" w14:textId="77777777" w:rsidR="00CF0795" w:rsidRDefault="00CF0795" w:rsidP="008E5D4D">
      <w:pPr>
        <w:spacing w:after="0" w:line="240" w:lineRule="auto"/>
      </w:pPr>
      <w:r>
        <w:separator/>
      </w:r>
    </w:p>
  </w:footnote>
  <w:footnote w:type="continuationSeparator" w:id="0">
    <w:p w14:paraId="4D5A23E9" w14:textId="77777777" w:rsidR="00CF0795" w:rsidRDefault="00CF0795" w:rsidP="008E5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B226DC0"/>
    <w:lvl w:ilvl="0">
      <w:start w:val="1"/>
      <w:numFmt w:val="bullet"/>
      <w:lvlText w:val=""/>
      <w:lvlJc w:val="left"/>
      <w:pPr>
        <w:ind w:left="283" w:hanging="283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2"/>
        <w:szCs w:val="22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2"/>
        <w:szCs w:val="22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2"/>
        <w:szCs w:val="22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2"/>
        <w:szCs w:val="22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2"/>
        <w:szCs w:val="22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2"/>
        <w:szCs w:val="22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2"/>
        <w:szCs w:val="22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2"/>
        <w:szCs w:val="22"/>
      </w:rPr>
    </w:lvl>
  </w:abstractNum>
  <w:abstractNum w:abstractNumId="1" w15:restartNumberingAfterBreak="0">
    <w:nsid w:val="2D501A53"/>
    <w:multiLevelType w:val="hybridMultilevel"/>
    <w:tmpl w:val="2CFAC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8C24E4"/>
    <w:multiLevelType w:val="hybridMultilevel"/>
    <w:tmpl w:val="E1A4D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D80299"/>
    <w:multiLevelType w:val="hybridMultilevel"/>
    <w:tmpl w:val="C10ED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psilon">
    <w15:presenceInfo w15:providerId="None" w15:userId="Epsil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BA"/>
    <w:rsid w:val="000143B3"/>
    <w:rsid w:val="00022590"/>
    <w:rsid w:val="00053DDD"/>
    <w:rsid w:val="00133389"/>
    <w:rsid w:val="001470E9"/>
    <w:rsid w:val="00147F95"/>
    <w:rsid w:val="00154CD7"/>
    <w:rsid w:val="00166FA3"/>
    <w:rsid w:val="0018077B"/>
    <w:rsid w:val="00197101"/>
    <w:rsid w:val="001C327A"/>
    <w:rsid w:val="00202946"/>
    <w:rsid w:val="002065B9"/>
    <w:rsid w:val="002531EB"/>
    <w:rsid w:val="00255E7E"/>
    <w:rsid w:val="00270A14"/>
    <w:rsid w:val="00285EAD"/>
    <w:rsid w:val="002B657E"/>
    <w:rsid w:val="002F696B"/>
    <w:rsid w:val="002F7923"/>
    <w:rsid w:val="0035465C"/>
    <w:rsid w:val="0036725D"/>
    <w:rsid w:val="0038791A"/>
    <w:rsid w:val="003A78AD"/>
    <w:rsid w:val="004176E6"/>
    <w:rsid w:val="00453B7C"/>
    <w:rsid w:val="004560AB"/>
    <w:rsid w:val="00477E1D"/>
    <w:rsid w:val="004B7FE2"/>
    <w:rsid w:val="00537C9D"/>
    <w:rsid w:val="00562708"/>
    <w:rsid w:val="005829AE"/>
    <w:rsid w:val="00584562"/>
    <w:rsid w:val="00587559"/>
    <w:rsid w:val="00591F8D"/>
    <w:rsid w:val="005A3A3F"/>
    <w:rsid w:val="005B02B9"/>
    <w:rsid w:val="005B50DD"/>
    <w:rsid w:val="005E4893"/>
    <w:rsid w:val="00612B8B"/>
    <w:rsid w:val="006130FC"/>
    <w:rsid w:val="006B118E"/>
    <w:rsid w:val="006E5E5A"/>
    <w:rsid w:val="006F7F85"/>
    <w:rsid w:val="00751C04"/>
    <w:rsid w:val="00766AC5"/>
    <w:rsid w:val="007B48BD"/>
    <w:rsid w:val="007C0984"/>
    <w:rsid w:val="007C617D"/>
    <w:rsid w:val="007D5055"/>
    <w:rsid w:val="007F7006"/>
    <w:rsid w:val="00811F83"/>
    <w:rsid w:val="0082417A"/>
    <w:rsid w:val="008562BA"/>
    <w:rsid w:val="0088727C"/>
    <w:rsid w:val="008C3A07"/>
    <w:rsid w:val="008E5D4D"/>
    <w:rsid w:val="008F1752"/>
    <w:rsid w:val="008F74EC"/>
    <w:rsid w:val="0091012F"/>
    <w:rsid w:val="00911BAB"/>
    <w:rsid w:val="009518D9"/>
    <w:rsid w:val="00961850"/>
    <w:rsid w:val="00961946"/>
    <w:rsid w:val="00961F7A"/>
    <w:rsid w:val="00983A76"/>
    <w:rsid w:val="009A1A67"/>
    <w:rsid w:val="009F2B78"/>
    <w:rsid w:val="00A00648"/>
    <w:rsid w:val="00A833B9"/>
    <w:rsid w:val="00AA2679"/>
    <w:rsid w:val="00AB6644"/>
    <w:rsid w:val="00AE25D7"/>
    <w:rsid w:val="00B32DE4"/>
    <w:rsid w:val="00BA055B"/>
    <w:rsid w:val="00BA47C9"/>
    <w:rsid w:val="00BF720E"/>
    <w:rsid w:val="00C04DEF"/>
    <w:rsid w:val="00C37DD9"/>
    <w:rsid w:val="00C574BD"/>
    <w:rsid w:val="00C74945"/>
    <w:rsid w:val="00C765DC"/>
    <w:rsid w:val="00C85555"/>
    <w:rsid w:val="00C91971"/>
    <w:rsid w:val="00CD75B4"/>
    <w:rsid w:val="00CE2CD8"/>
    <w:rsid w:val="00CE4037"/>
    <w:rsid w:val="00CE779D"/>
    <w:rsid w:val="00CF0795"/>
    <w:rsid w:val="00D35F1A"/>
    <w:rsid w:val="00D468C7"/>
    <w:rsid w:val="00D545D3"/>
    <w:rsid w:val="00D6164E"/>
    <w:rsid w:val="00D676D9"/>
    <w:rsid w:val="00DC08DD"/>
    <w:rsid w:val="00E37164"/>
    <w:rsid w:val="00E4430B"/>
    <w:rsid w:val="00EB1D03"/>
    <w:rsid w:val="00EC2EE3"/>
    <w:rsid w:val="00F27E58"/>
    <w:rsid w:val="00F30B83"/>
    <w:rsid w:val="00F433EA"/>
    <w:rsid w:val="00F62B6E"/>
    <w:rsid w:val="00F62BB9"/>
    <w:rsid w:val="00F77166"/>
    <w:rsid w:val="00FC7EBC"/>
    <w:rsid w:val="00FD4045"/>
    <w:rsid w:val="00FE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A5BC"/>
  <w15:docId w15:val="{D4462C21-8139-4716-B857-E3B08A05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2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6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2B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562B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62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62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62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62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1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7559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5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D4D"/>
  </w:style>
  <w:style w:type="paragraph" w:styleId="Footer">
    <w:name w:val="footer"/>
    <w:basedOn w:val="Normal"/>
    <w:link w:val="FooterChar"/>
    <w:uiPriority w:val="99"/>
    <w:unhideWhenUsed/>
    <w:rsid w:val="008E5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D4D"/>
  </w:style>
  <w:style w:type="paragraph" w:styleId="Revision">
    <w:name w:val="Revision"/>
    <w:hidden/>
    <w:uiPriority w:val="99"/>
    <w:semiHidden/>
    <w:rsid w:val="00166F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apk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B00AD-118D-495C-AAB7-FD474F43E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Marquette University</Company>
  <LinksUpToDate>false</LinksUpToDate>
  <CharactersWithSpaces>5499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Ortego, Daniel (Dan)</dc:creator>
  <cp:keywords/>
  <dc:description/>
  <cp:lastModifiedBy>Christian Petersen</cp:lastModifiedBy>
  <cp:revision>2</cp:revision>
  <cp:lastPrinted>2014-02-12T17:37:00Z</cp:lastPrinted>
  <dcterms:created xsi:type="dcterms:W3CDTF">2016-06-22T21:15:00Z</dcterms:created>
  <dcterms:modified xsi:type="dcterms:W3CDTF">2016-06-22T21:15:00Z</dcterms:modified>
</cp:coreProperties>
</file>